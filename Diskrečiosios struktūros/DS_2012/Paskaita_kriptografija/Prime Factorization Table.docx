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5DA" w:rsidRPr="007505DA" w:rsidRDefault="007505DA" w:rsidP="007505DA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lt-LT"/>
        </w:rPr>
      </w:pPr>
      <w:r w:rsidRPr="007505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lt-LT"/>
        </w:rPr>
        <w:t xml:space="preserve">Prime Factorization Table </w:t>
      </w:r>
    </w:p>
    <w:p w:rsidR="007505DA" w:rsidRPr="007505DA" w:rsidRDefault="007505DA" w:rsidP="007505DA">
      <w:pPr>
        <w:spacing w:before="100" w:beforeAutospacing="1" w:after="100" w:afterAutospacing="1"/>
        <w:jc w:val="left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lt-LT"/>
        </w:rPr>
      </w:pPr>
      <w:bookmarkStart w:id="1" w:name="_GoBack"/>
      <w:bookmarkEnd w:id="1"/>
      <w:ins w:id="2" w:author="Unknown">
        <w:r w:rsidRPr="007505DA">
          <w:rPr>
            <w:rFonts w:ascii="Times New Roman" w:eastAsia="Times New Roman" w:hAnsi="Times New Roman" w:cs="Times New Roman"/>
            <w:sz w:val="24"/>
            <w:szCs w:val="24"/>
            <w:lang w:eastAsia="lt-LT"/>
          </w:rPr>
          <w:t>The prime factorization table below shows you the prime factors of the numbers between 1 and 1001. The number 1 is called a unit. It has no prime factors and is neither prime nor composite.</w:t>
        </w:r>
      </w:ins>
    </w:p>
    <w:p w:rsidR="007505DA" w:rsidRPr="007505DA" w:rsidRDefault="007505DA" w:rsidP="007505DA">
      <w:pPr>
        <w:spacing w:before="100" w:beforeAutospacing="1" w:after="100" w:afterAutospacing="1"/>
        <w:jc w:val="left"/>
        <w:rPr>
          <w:ins w:id="3" w:author="Unknown"/>
          <w:rFonts w:ascii="Times New Roman" w:eastAsia="Times New Roman" w:hAnsi="Times New Roman" w:cs="Times New Roman"/>
          <w:sz w:val="24"/>
          <w:szCs w:val="24"/>
          <w:lang w:eastAsia="lt-LT"/>
        </w:rPr>
      </w:pPr>
      <w:ins w:id="4" w:author="Unknown">
        <w:r w:rsidRPr="007505DA">
          <w:rPr>
            <w:rFonts w:ascii="Times New Roman" w:eastAsia="Times New Roman" w:hAnsi="Times New Roman" w:cs="Times New Roman"/>
            <w:sz w:val="24"/>
            <w:szCs w:val="24"/>
            <w:lang w:eastAsia="lt-LT"/>
          </w:rPr>
          <w:t>Use this table to validate your work prime number factorization.</w:t>
        </w:r>
      </w:ins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91"/>
        <w:gridCol w:w="1672"/>
        <w:gridCol w:w="584"/>
        <w:gridCol w:w="1732"/>
        <w:gridCol w:w="585"/>
        <w:gridCol w:w="1941"/>
        <w:gridCol w:w="733"/>
        <w:gridCol w:w="1948"/>
      </w:tblGrid>
      <w:tr w:rsidR="007505DA" w:rsidRPr="007505DA" w:rsidTr="007505DA">
        <w:trPr>
          <w:trHeight w:val="52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#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Prime Factorization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#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Prime Factorization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#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Prime Factorization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#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Prime Factorization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 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 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251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251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501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3·167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751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751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252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2·2·3·3·7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502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2·251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752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2·2·2·2·47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253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11·23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503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503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753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3·251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254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2·127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504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2·2·2·3·3·7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754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2·13·29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255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3·5·17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505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5·101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755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5·151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256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2·2·2·2·2·2·2·2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506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2·11·23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756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2·2·3·3·3·7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257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257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507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3·13·13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757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757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258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2·3·43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508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2·2·127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758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2·379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259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7·37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509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509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759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3·11·23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260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510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2·3·5·17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760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2·2·2·5·19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261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3·3·29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511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7·73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761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761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262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2·131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512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2·2·2·2·2·2·2·2·2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762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2·3·127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263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263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513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3·3·3·19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763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7·109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264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514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2·257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764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2·2·191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265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5·53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515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5·103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765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3·3·5·17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266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2·7·19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516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2·2·3·43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766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2·383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267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3·89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517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11·47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767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13·59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268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2·2·67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518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2·7·37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768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2·2·2·2·2·2·2·2·3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269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269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519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3·173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769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769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270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2·3·3·3·5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520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2·2·2·5·13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770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2·5·7·11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271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271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521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521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771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3·257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272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2·2·2·2·17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522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2·3·3·29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772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2·2·193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273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3·7·13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523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523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773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773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274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2·137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524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774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2·3·3·43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275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5·5·11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525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3·5·5·7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775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5·5·31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276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2·2·3·23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526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2·263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776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2·2·2·97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277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277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527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17·31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777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3·7·37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278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2·139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528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2·2·2·2·3·11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778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2·389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lastRenderedPageBreak/>
              <w:t>29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279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529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23·23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779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19·41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280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2·2·2·5·7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530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2·5·53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780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2·2·3·5·13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281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281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531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3·3·59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781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11·71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282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2·3·47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532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2·2·7·19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782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2·17·23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283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283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533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13·41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783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3·3·3·29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284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2·2·71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534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2·3·89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784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2·2·2·2·7·7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285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3·5·19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535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5·107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785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5·157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286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2·11·13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536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2·2·2·67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786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2·3·131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287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7·41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537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3·179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787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787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288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2·2·2·2·2·3·3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538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2·269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788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2·2·197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289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17·17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539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7·7·11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789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3·263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290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2·5·29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540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2·2·3·3·3·5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790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2·5·79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291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3·97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541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541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791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7·113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292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2·2·73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542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792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2·2·2·3·3·11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293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293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543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3·181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793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13·61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294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2·3·7·7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544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794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2·397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295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5·59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545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5·109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795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3·5·53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296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546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2·3·7·13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796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2·2·199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297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547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547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797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797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298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2·149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548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2·2·137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798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2·3·7·19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299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13·23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549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3·3·61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799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17·47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300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2·2·3·5·5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550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2·5·5·11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800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2·2·2·2·2·5·5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301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7·43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551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19·29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801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3·3·89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302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2·151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552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2·2·2·3·23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802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2·401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303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3·101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553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7·79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803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11·73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304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2·2·2·2·19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554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2·277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804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2·2·3·67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305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5·61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555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3·5·37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805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5·7·23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306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2·3·3·17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556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2·2·139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806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2·13·31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307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307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557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557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807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3·269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308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2·2·7·11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558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808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2·2·2·101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309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3·103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559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13·43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809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809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310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2·5·31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560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2·2·2·2·5·7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810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2·3·3·3·3·5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311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561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3·11·17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811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811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312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562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2·281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812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2·2·7·29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313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563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563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813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3·271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lastRenderedPageBreak/>
              <w:t>64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314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2·157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564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2·2·3·47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814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2·11·37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315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3·3·5·7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565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815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5·163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316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2·2·79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566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2·283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816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2·2·2·2·3·17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317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317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567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3·3·3·3·7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817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19·43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318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2·3·53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568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818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2·409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319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11·29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569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569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819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3·3·7·13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320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2·2·2·2·2·2·5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570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2·3·5·19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820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2·2·5·41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321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3·107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571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821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821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322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2·7·23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572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2·2·11·13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822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2·3·137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323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17·19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573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3·191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823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823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324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2·2·3·3·3·3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574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2·7·41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824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2·2·2·103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325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5·5·13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575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5·5·23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825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3·5·5·11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326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2·163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576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2·2·2·2·2·2·3·3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826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2·7·59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327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3·109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577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577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827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827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328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2·2·2·41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578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2·17·17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828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2·2·3·3·23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329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7·47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579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3·193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829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829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330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2·3·5·11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580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2·2·5·29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830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2·5·83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331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331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581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7·83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831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3·277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332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2·2·83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582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2·3·97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832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2·2·2·2·2·2·13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333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583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11·53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833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7·7·17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334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2·167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584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2·2·2·73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834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2·3·139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335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5·67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585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3·3·5·13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835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5·167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336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2·2·2·2·3·7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586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2·293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836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2·2·11·19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337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337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587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587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837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3·3·3·31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338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2·13·13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588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2·2·3·7·7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838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2·419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339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589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19·31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839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839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340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2·2·5·17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590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2·5·59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840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2·2·2·3·5·7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341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11·31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591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3·197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841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29·29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342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2·3·3·19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592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2·2·2·2·37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842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2·421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343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7·7·7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593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593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843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3·281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344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2·2·2·43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594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2·3·3·3·11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844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2·2·211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345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3·5·23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595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5·7·17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845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5·13·13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346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2·173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596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2·2·149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846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2·3·3·47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97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347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347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597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3·199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847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7·11·11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348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2·2·3·29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598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2·13·23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848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2·2·2·2·53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lastRenderedPageBreak/>
              <w:t>99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349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349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599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599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849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3·283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100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350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2·5·5·7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600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2·2·2·3·5·5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850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2·5·5·17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101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101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351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601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601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851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23·37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102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352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602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2·7·43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852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2·2·3·71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103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103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353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353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603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3·3·67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853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853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104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354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2·3·59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604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2·2·151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854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2·7·61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105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355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5·71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605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5·11·11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855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3·3·5·19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106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356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2·2·89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606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2·3·101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856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2·2·2·107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107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107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357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3·7·17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607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607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857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857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108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358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2·179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608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2·2·2·2·2·19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858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2·3·11·13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109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109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359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359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609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3·7·29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859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859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110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360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2·2·2·3·3·5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610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2·5·61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860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2·2·5·43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111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361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19·19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611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13·47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861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3·7·41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112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362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2·181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612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2·2·3·3·17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862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2·431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113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363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3·11·11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613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863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863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114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364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2·2·7·13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614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2·307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864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2·2·2·2·2·3·3·3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115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5·23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365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5·73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615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3·5·41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865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5·173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116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366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2·3·61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616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2·2·2·7·11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866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2·433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117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367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367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617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867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3·17·17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118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368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618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2·3·103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868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2·2·7·31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119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7·17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369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3·3·41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619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619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869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11·79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120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370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2·5·37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620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870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2·3·5·29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121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371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7·53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621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3·3·3·23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871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13·67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122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2·61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372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622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872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2·2·2·109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123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3·41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373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373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623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7·89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873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3·3·97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124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374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2·11·17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624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2·2·2·2·3·13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874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2·19·23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125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5·5·5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375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3·5·5·5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625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5·5·5·5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875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5·5·5·7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126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376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2·2·2·47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626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876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2·2·3·73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127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127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377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13·29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627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3·11·19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877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877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128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2·2·2·2·2·2·2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378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2·3·3·3·7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628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2·2·157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878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2·439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129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3·43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379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379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629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17·37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879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3·293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130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380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2·2·5·19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630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2·3·3·5·7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880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2·2·2·2·5·11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131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381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3·127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631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881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881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132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382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2·191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632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2·2·2·79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882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2·3·3·7·7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133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7·19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383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383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633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883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883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lastRenderedPageBreak/>
              <w:t>134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2·67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384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2·2·2·2·2·2·2·3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634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884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2·2·13·17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135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385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5·7·11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635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5·127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885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3·5·59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136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2·2·2·17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386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2·193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636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2·2·3·53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886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2·443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137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387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3·3·43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637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7·7·13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887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887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138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2·3·23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388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2·2·97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638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2·11·29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888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2·2·2·3·37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139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389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389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639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889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7·127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140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390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2·3·5·13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640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2·2·2·2·2·2·2·5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890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2·5·89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141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3·47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391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17·23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641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641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891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3·3·3·3·11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142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392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2·2·2·7·7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642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2·3·107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892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2·2·223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143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393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3·131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643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643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893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19·47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144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2·2·2·2·3·3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394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2·197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644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2·2·7·23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894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2·3·149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145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5·29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395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5·79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645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3·5·43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895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5·179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146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396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2·2·3·3·11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646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2·17·19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896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2·2·2·2·2·2·2·7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147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397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397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647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647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897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3·13·23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148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398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2·199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648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2·2·2·3·3·3·3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898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2·449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149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149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399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3·7·19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649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11·59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899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29·31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150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2·3·5·5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400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2·2·2·2·5·5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650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2·5·5·13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900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2·2·3·3·5·5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151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151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401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401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651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3·7·31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901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17·53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152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2·2·2·19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402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2·3·67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652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2·2·163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902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2·11·41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153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3·3·17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403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13·31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653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653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903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3·7·43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154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404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2·2·101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654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2·3·109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904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2·2·2·113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155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5·31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405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3·3·3·3·5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655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905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5·181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156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406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2·7·29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656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2·2·2·2·41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906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2·3·151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157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157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407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11·37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657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3·3·73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907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907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158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408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2·2·2·3·17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658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2·7·47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908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2·2·227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159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409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409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659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659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909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3·3·101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160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410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2·5·41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660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2·2·3·5·11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910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2·5·7·13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161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7·23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411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3·137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661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661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911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911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162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2·3·3·3·3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412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2·2·103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662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912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2·2·2·2·3·19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163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163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413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7·59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663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3·13·17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913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11·83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164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2·2·41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414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2·3·3·23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664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2·2·2·83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914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2·457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165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415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5·83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665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5·7·19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915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3·5·61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166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2·83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416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666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2·3·3·37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916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2·2·229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167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167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417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3·139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667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23·29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917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7·131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168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418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2·11·19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668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2·2·167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918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2·3·3·3·17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lastRenderedPageBreak/>
              <w:t>169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419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419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669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3·223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919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919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170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2·5·17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420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2·2·3·5·7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670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2·5·67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920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2·2·2·5·23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171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3·3·19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421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421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671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11·61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921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3·307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172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2·2·43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422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672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2·2·2·2·2·3·7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922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2·461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173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173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423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3·3·47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673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673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923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13·71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174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2·3·29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424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2·2·2·53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674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2·337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924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2·2·3·7·11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175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5·5·7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425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5·5·17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675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3·3·3·5·5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925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5·5·37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176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426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2·3·71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676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2·2·13·13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926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2·463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177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427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7·61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677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677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927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3·3·103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178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2·89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428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2·2·107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678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928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179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179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429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3·11·13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679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7·97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929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929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180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430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2·5·43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680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2·2·2·5·17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930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2·3·5·31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181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181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431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431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681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3·227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931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7·7·19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182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432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2·2·2·2·3·3·3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682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2·11·31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932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2·2·233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183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3·61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433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433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683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683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933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3·311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184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434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2·7·31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684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2·2·3·3·19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934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2·467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185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5·37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435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3·5·29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685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5·137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935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5·11·17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186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436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2·2·109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686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2·7·7·7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936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2·2·2·3·3·13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187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11·17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437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19·23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687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3·229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937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937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188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2·2·47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438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2·3·73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688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2·2·2·2·43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938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2·7·67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189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439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439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689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13·53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939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3·313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190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2·5·19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440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2·2·2·5·11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690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2·3·5·23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940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2·2·5·47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191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191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441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3·3·7·7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691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691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941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941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192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442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2·13·17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692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2·2·173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942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2·3·157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193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193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443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443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693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3·3·7·11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943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23·41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194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2·97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444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694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2·347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944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2·2·2·2·59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195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445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5·89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695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5·139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945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3·3·3·5·7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196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2·2·7·7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446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2·223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696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2·2·2·3·29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946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2·11·43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197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197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447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3·149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697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17·41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947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947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198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448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2·2·2·2·2·2·7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698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2·349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948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2·2·3·79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199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199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449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449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699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3·233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949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13·73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200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2·2·2·5·5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450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2·3·3·5·5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700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2·2·5·5·7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950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2·5·5·19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201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3·67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451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11·41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701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701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951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3·317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202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2·101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452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702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2·3·3·3·13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952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2·2·2·7·17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203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7·29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453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3·151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703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19·37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953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953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lastRenderedPageBreak/>
              <w:t>204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2·2·3·17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454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2·227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704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2·2·2·2·2·2·11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954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2·3·3·53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205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5·41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455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5·7·13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705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3·5·47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955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5·191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206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2·103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456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2·2·2·3·19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706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2·353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956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2·2·239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207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3·3·23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457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457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707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7·101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957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3·11·29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208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458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2·229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708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2·2·3·59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958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2·479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209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11·19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459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3·3·3·17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709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709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959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7·137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210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2·3·5·7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460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2·2·5·23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710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960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2·2·2·2·2·2·3·5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211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461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461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711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3·3·79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961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31·31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212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462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2·3·7·11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712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2·2·2·89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962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2·13·37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213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463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463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713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23·31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963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3·3·107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214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2·107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464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714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2·3·7·17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964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2·2·241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215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5·43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465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3·5·31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715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5·11·13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965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5·193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216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2·2·2·3·3·3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466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2·233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716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2·2·179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966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2·3·7·23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217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7·31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467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467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717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3·239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967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967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218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2·109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468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2·2·3·3·13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718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2·359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968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2·2·2·11·11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219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469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7·67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719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719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969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3·17·19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220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470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2·5·47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720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2·2·2·2·3·3·5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970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2·5·97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221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13·17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471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3·157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721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7·103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971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971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222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472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2·2·2·59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722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2·19·19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972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2·2·3·3·3·3·3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223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223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473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11·43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723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3·241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973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7·139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224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474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2·3·79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724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2·2·181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974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2·487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225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3·3·5·5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475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5·5·19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725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5·5·29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975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3·5·5·13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226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476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2·2·7·17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726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2·3·11·11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976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2·2·2·2·61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227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227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477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3·3·53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727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727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977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977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228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2·2·3·19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478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2·239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728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2·2·2·7·13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978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2·3·163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229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229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479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479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729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3·3·3·3·3·3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979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11·89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230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2·5·23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480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2·2·2·2·2·3·5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730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2·5·73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980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2·2·5·7·7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231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481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13·37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731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17·43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981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3·3·109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232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482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2·241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732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2·2·3·61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982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2·491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233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233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483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3·7·23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733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733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983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983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234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484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2·2·11·11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734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2·367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984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2·2·2·3·41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235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5·47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485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5·97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735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3·5·7·7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985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5·197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236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486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2·3·3·3·3·3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736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2·2·2·2·2·23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986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2·17·29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237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487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487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737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11·67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987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3·7·47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238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2·7·17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488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2·2·2·61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738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2·3·3·41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988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2·2·13·19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lastRenderedPageBreak/>
              <w:t>239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239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489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3·163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739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739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989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23·43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240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2·2·2·2·3·5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490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2·5·7·7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740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2·2·5·37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990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2·3·3·5·11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241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241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491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491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741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3·13·19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991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991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242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2·11·11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492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2·2·3·41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742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2·7·53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992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2·2·2·2·2·31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243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3·3·3·3·3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493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17·29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743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743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993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3·331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244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2·2·61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494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2·13·19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744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2·2·2·3·31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994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2·7·71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245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5·7·7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495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3·3·5·11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745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5·149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995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5·199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246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2·3·41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496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2·2·2·2·31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746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2·373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996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2·2·3·83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247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13·19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497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7·71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747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3·3·83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997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997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248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2·2·2·31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498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2·3·83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748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2·2·11·17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998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2·499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249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3·83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499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499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749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7·107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999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3·3·3·37</w:t>
            </w:r>
          </w:p>
        </w:tc>
      </w:tr>
      <w:tr w:rsidR="007505DA" w:rsidRPr="007505DA" w:rsidTr="007505DA">
        <w:trPr>
          <w:trHeight w:val="255"/>
          <w:tblCellSpacing w:w="7" w:type="dxa"/>
          <w:jc w:val="center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250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2·5·5·5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500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2·2·5·5·5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750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2·3·5·5·5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lt-LT"/>
              </w:rPr>
              <w:t>1000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05DA" w:rsidRPr="007505DA" w:rsidRDefault="007505DA" w:rsidP="007505D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7505DA">
              <w:rPr>
                <w:rFonts w:ascii="Verdana" w:eastAsia="Times New Roman" w:hAnsi="Verdana" w:cs="Times New Roman"/>
                <w:sz w:val="20"/>
                <w:szCs w:val="20"/>
                <w:lang w:eastAsia="lt-LT"/>
              </w:rPr>
              <w:t>2·2·2·5·5·5</w:t>
            </w:r>
          </w:p>
        </w:tc>
      </w:tr>
    </w:tbl>
    <w:p w:rsidR="007F1456" w:rsidRDefault="007F1456"/>
    <w:sectPr w:rsidR="007F145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6CE9"/>
    <w:multiLevelType w:val="multilevel"/>
    <w:tmpl w:val="E9E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GrammaticalErrors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DA"/>
    <w:rsid w:val="007505DA"/>
    <w:rsid w:val="007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5DA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5DA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styleId="Hyperlink">
    <w:name w:val="Hyperlink"/>
    <w:basedOn w:val="DefaultParagraphFont"/>
    <w:uiPriority w:val="99"/>
    <w:semiHidden/>
    <w:unhideWhenUsed/>
    <w:rsid w:val="007505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5D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505D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Strong">
    <w:name w:val="Strong"/>
    <w:basedOn w:val="DefaultParagraphFont"/>
    <w:uiPriority w:val="22"/>
    <w:qFormat/>
    <w:rsid w:val="007505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5DA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5DA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styleId="Hyperlink">
    <w:name w:val="Hyperlink"/>
    <w:basedOn w:val="DefaultParagraphFont"/>
    <w:uiPriority w:val="99"/>
    <w:semiHidden/>
    <w:unhideWhenUsed/>
    <w:rsid w:val="007505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5D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505D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Strong">
    <w:name w:val="Strong"/>
    <w:basedOn w:val="DefaultParagraphFont"/>
    <w:uiPriority w:val="22"/>
    <w:qFormat/>
    <w:rsid w:val="007505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46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4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7374</Words>
  <Characters>4204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Elinta</Company>
  <LinksUpToDate>false</LinksUpToDate>
  <CharactersWithSpaces>11555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Eugenijus Macikenas</dc:creator>
  <cp:lastModifiedBy>Eugenijus Macikenas</cp:lastModifiedBy>
  <cp:revision>1</cp:revision>
  <dcterms:created xsi:type="dcterms:W3CDTF">2012-09-24T05:17:00Z</dcterms:created>
  <dcterms:modified xsi:type="dcterms:W3CDTF">2012-09-24T05:18:00Z</dcterms:modified>
</cp:coreProperties>
</file>