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625E81" w:rsidRPr="00586000" w:rsidRDefault="00625E81" w:rsidP="00625E81">
      <w:pPr>
        <w:pStyle w:val="Heading1"/>
        <w:rPr>
          <w:rFonts w:ascii="Times New Roman" w:hAnsi="Times New Roman" w:cs="Times New Roman"/>
          <w:color w:val="000000" w:themeColor="text1"/>
          <w:sz w:val="24"/>
        </w:rPr>
      </w:pPr>
      <w:r w:rsidRPr="00586000">
        <w:rPr>
          <w:rFonts w:ascii="Times New Roman" w:hAnsi="Times New Roman" w:cs="Times New Roman"/>
          <w:color w:val="000000" w:themeColor="text1"/>
          <w:sz w:val="24"/>
        </w:rPr>
        <w:fldChar w:fldCharType="begin"/>
      </w:r>
      <w:r w:rsidRPr="00586000">
        <w:rPr>
          <w:rFonts w:ascii="Times New Roman" w:hAnsi="Times New Roman" w:cs="Times New Roman"/>
          <w:color w:val="000000" w:themeColor="text1"/>
          <w:sz w:val="24"/>
        </w:rPr>
        <w:instrText xml:space="preserve"> HYPERLINK "http://www.catonmat.net/blog/mit-introduction-to-algorithms-part-twelve/" \o "MIT's Introduction to Algorithms, Lectures 17, 18 and 19: Shortest Path Algorithms" </w:instrText>
      </w:r>
      <w:r w:rsidRPr="00586000">
        <w:rPr>
          <w:rFonts w:ascii="Times New Roman" w:hAnsi="Times New Roman" w:cs="Times New Roman"/>
          <w:color w:val="000000" w:themeColor="text1"/>
          <w:sz w:val="24"/>
        </w:rPr>
        <w:fldChar w:fldCharType="separate"/>
      </w:r>
      <w:r w:rsidRPr="00586000">
        <w:rPr>
          <w:rStyle w:val="Hyperlink"/>
          <w:rFonts w:ascii="Times New Roman" w:hAnsi="Times New Roman" w:cs="Times New Roman"/>
          <w:color w:val="000000" w:themeColor="text1"/>
          <w:sz w:val="24"/>
        </w:rPr>
        <w:t>MIT's Introduction to Algorithms, Lectures 17, 18 and 19: Shortest Path Algorithms</w:t>
      </w:r>
      <w:r w:rsidRPr="00586000">
        <w:rPr>
          <w:rFonts w:ascii="Times New Roman" w:hAnsi="Times New Roman" w:cs="Times New Roman"/>
          <w:color w:val="000000" w:themeColor="text1"/>
          <w:sz w:val="24"/>
        </w:rPr>
        <w:fldChar w:fldCharType="end"/>
      </w:r>
    </w:p>
    <w:bookmarkEnd w:id="0"/>
    <w:p w:rsidR="00625E81" w:rsidRPr="00625E81" w:rsidRDefault="00625E81" w:rsidP="00625E81">
      <w:pPr>
        <w:pStyle w:val="z-TopofForm"/>
        <w:rPr>
          <w:rFonts w:ascii="Times New Roman" w:hAnsi="Times New Roman" w:cs="Times New Roman"/>
          <w:color w:val="000000" w:themeColor="text1"/>
        </w:rPr>
      </w:pPr>
      <w:r w:rsidRPr="00625E81">
        <w:rPr>
          <w:rFonts w:ascii="Times New Roman" w:hAnsi="Times New Roman" w:cs="Times New Roman"/>
          <w:color w:val="000000" w:themeColor="text1"/>
        </w:rPr>
        <w:t>Top of Form</w:t>
      </w:r>
    </w:p>
    <w:p w:rsidR="00625E81" w:rsidRPr="00625E81" w:rsidRDefault="00625E81" w:rsidP="00625E81">
      <w:pPr>
        <w:rPr>
          <w:rFonts w:ascii="Times New Roman" w:hAnsi="Times New Roman" w:cs="Times New Roman"/>
          <w:color w:val="000000" w:themeColor="text1"/>
        </w:rPr>
      </w:pPr>
      <w:r w:rsidRPr="00625E81">
        <w:rPr>
          <w:rFonts w:ascii="Times New Roman" w:hAnsi="Times New Roman" w:cs="Times New Roman"/>
          <w:color w:val="000000" w:themeColor="text1"/>
        </w:rPr>
        <w:t>This article is part of the article series "</w:t>
      </w:r>
      <w:hyperlink r:id="rId7" w:tooltip="Article series &quot;MIT Introduction to Algorithms&quot;" w:history="1">
        <w:r w:rsidRPr="00625E81">
          <w:rPr>
            <w:rStyle w:val="Hyperlink"/>
            <w:rFonts w:ascii="Times New Roman" w:hAnsi="Times New Roman" w:cs="Times New Roman"/>
            <w:color w:val="000000" w:themeColor="text1"/>
          </w:rPr>
          <w:t>MIT Introduction to Algorithms</w:t>
        </w:r>
      </w:hyperlink>
      <w:r w:rsidRPr="00625E81">
        <w:rPr>
          <w:rFonts w:ascii="Times New Roman" w:hAnsi="Times New Roman" w:cs="Times New Roman"/>
          <w:color w:val="000000" w:themeColor="text1"/>
        </w:rPr>
        <w:t xml:space="preserve">." </w:t>
      </w:r>
    </w:p>
    <w:p w:rsidR="00625E81" w:rsidRDefault="00625E81" w:rsidP="00625E81">
      <w:pPr>
        <w:rPr>
          <w:rFonts w:ascii="Times New Roman" w:hAnsi="Times New Roman" w:cs="Times New Roman"/>
          <w:color w:val="000000" w:themeColor="text1"/>
        </w:rPr>
      </w:pPr>
      <w:r w:rsidRPr="00625E81">
        <w:rPr>
          <w:rFonts w:ascii="Times New Roman" w:hAnsi="Times New Roman" w:cs="Times New Roman"/>
          <w:noProof/>
          <w:color w:val="000000" w:themeColor="text1"/>
        </w:rPr>
        <w:drawing>
          <wp:anchor distT="0" distB="0" distL="0" distR="0" simplePos="0" relativeHeight="251658240" behindDoc="0" locked="0" layoutInCell="1" allowOverlap="0" wp14:anchorId="74B22458" wp14:editId="71293542">
            <wp:simplePos x="0" y="0"/>
            <wp:positionH relativeFrom="column">
              <wp:align>left</wp:align>
            </wp:positionH>
            <wp:positionV relativeFrom="line">
              <wp:posOffset>0</wp:posOffset>
            </wp:positionV>
            <wp:extent cx="1590675" cy="1590675"/>
            <wp:effectExtent l="0" t="0" r="9525" b="9525"/>
            <wp:wrapSquare wrapText="bothSides"/>
            <wp:docPr id="45" name="Picture 45" descr="MIT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T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ooltip="MIT's Introduction to Algorithms, Lecture 16: Greedy Algorithms" w:history="1">
        <w:r w:rsidRPr="00625E81">
          <w:rPr>
            <w:rStyle w:val="Hyperlink"/>
            <w:rFonts w:ascii="Times New Roman" w:hAnsi="Times New Roman" w:cs="Times New Roman"/>
            <w:color w:val="000000" w:themeColor="text1"/>
          </w:rPr>
          <w:t>&lt;- previous article</w:t>
        </w:r>
      </w:hyperlink>
      <w:r w:rsidRPr="00625E81">
        <w:rPr>
          <w:rFonts w:ascii="Times New Roman" w:hAnsi="Times New Roman" w:cs="Times New Roman"/>
          <w:color w:val="000000" w:themeColor="text1"/>
        </w:rPr>
        <w:t xml:space="preserve"> </w:t>
      </w:r>
      <w:hyperlink r:id="rId10" w:tooltip="MIT's Introduction to Algorithms, Lectures 20 and 21: Parallel Algorithms" w:history="1">
        <w:r w:rsidRPr="00625E81">
          <w:rPr>
            <w:rStyle w:val="Hyperlink"/>
            <w:rFonts w:ascii="Times New Roman" w:hAnsi="Times New Roman" w:cs="Times New Roman"/>
            <w:color w:val="000000" w:themeColor="text1"/>
          </w:rPr>
          <w:t>next article -&gt;</w:t>
        </w:r>
      </w:hyperlink>
      <w:r w:rsidRPr="00625E81">
        <w:rPr>
          <w:rFonts w:ascii="Times New Roman" w:hAnsi="Times New Roman" w:cs="Times New Roman"/>
          <w:color w:val="000000" w:themeColor="text1"/>
        </w:rPr>
        <w:t xml:space="preserve"> </w:t>
      </w:r>
    </w:p>
    <w:p w:rsidR="00586000" w:rsidRPr="00625E81" w:rsidRDefault="00586000" w:rsidP="00625E81">
      <w:pPr>
        <w:rPr>
          <w:rFonts w:ascii="Times New Roman" w:hAnsi="Times New Roman" w:cs="Times New Roman"/>
          <w:color w:val="000000" w:themeColor="text1"/>
        </w:rPr>
      </w:pPr>
      <w:hyperlink r:id="rId11" w:history="1">
        <w:r w:rsidRPr="00411C0E">
          <w:rPr>
            <w:rStyle w:val="Hyperlink"/>
            <w:rFonts w:ascii="Times New Roman" w:hAnsi="Times New Roman" w:cs="Times New Roman"/>
          </w:rPr>
          <w:t>http://www.catonmat.net/blog/mit-introduction-to-algorithms-part-twelve/</w:t>
        </w:r>
      </w:hyperlink>
      <w:r>
        <w:rPr>
          <w:rFonts w:ascii="Times New Roman" w:hAnsi="Times New Roman" w:cs="Times New Roman"/>
          <w:color w:val="000000" w:themeColor="text1"/>
        </w:rPr>
        <w:t xml:space="preserve"> </w:t>
      </w:r>
    </w:p>
    <w:p w:rsidR="00625E81" w:rsidRPr="00625E81" w:rsidRDefault="00625E81" w:rsidP="00625E81">
      <w:pPr>
        <w:pStyle w:val="z-BottomofForm"/>
        <w:rPr>
          <w:rFonts w:ascii="Times New Roman" w:hAnsi="Times New Roman" w:cs="Times New Roman"/>
          <w:color w:val="000000" w:themeColor="text1"/>
        </w:rPr>
      </w:pPr>
      <w:r w:rsidRPr="00625E81">
        <w:rPr>
          <w:rFonts w:ascii="Times New Roman" w:hAnsi="Times New Roman" w:cs="Times New Roman"/>
          <w:color w:val="000000" w:themeColor="text1"/>
        </w:rPr>
        <w:t>Bottom of Form</w:t>
      </w:r>
    </w:p>
    <w:p w:rsidR="00625E81" w:rsidRPr="00625E81" w:rsidRDefault="00625E81" w:rsidP="00625E81">
      <w:pPr>
        <w:pStyle w:val="NormalWeb"/>
        <w:rPr>
          <w:ins w:id="1" w:author="Unknown"/>
          <w:color w:val="000000" w:themeColor="text1"/>
        </w:rPr>
      </w:pPr>
      <w:ins w:id="2" w:author="Unknown">
        <w:r w:rsidRPr="00625E81">
          <w:rPr>
            <w:color w:val="000000" w:themeColor="text1"/>
          </w:rPr>
          <w:t>This is the twelfth post in an article series about MIT's lecture course "</w:t>
        </w:r>
        <w:r w:rsidRPr="00625E81">
          <w:rPr>
            <w:rStyle w:val="Strong"/>
            <w:color w:val="000000" w:themeColor="text1"/>
          </w:rPr>
          <w:t>Introduction to Algorithms</w:t>
        </w:r>
        <w:r w:rsidRPr="00625E81">
          <w:rPr>
            <w:color w:val="000000" w:themeColor="text1"/>
          </w:rPr>
          <w:t xml:space="preserve">." In this post I will review a trilogy of lectures on graph and shortest path algorithms. They are lectures seventeen, eighteen and nineteen. They'll cover </w:t>
        </w:r>
        <w:r w:rsidRPr="00625E81">
          <w:rPr>
            <w:rStyle w:val="Strong"/>
            <w:color w:val="000000" w:themeColor="text1"/>
          </w:rPr>
          <w:t>Dijkstra's Algorithm</w:t>
        </w:r>
        <w:r w:rsidRPr="00625E81">
          <w:rPr>
            <w:color w:val="000000" w:themeColor="text1"/>
          </w:rPr>
          <w:t xml:space="preserve">, </w:t>
        </w:r>
        <w:r w:rsidRPr="00625E81">
          <w:rPr>
            <w:rStyle w:val="Strong"/>
            <w:color w:val="000000" w:themeColor="text1"/>
          </w:rPr>
          <w:t>Breadth-First Search Algorithm</w:t>
        </w:r>
        <w:r w:rsidRPr="00625E81">
          <w:rPr>
            <w:color w:val="000000" w:themeColor="text1"/>
          </w:rPr>
          <w:t xml:space="preserve"> and </w:t>
        </w:r>
        <w:r w:rsidRPr="00625E81">
          <w:rPr>
            <w:rStyle w:val="Strong"/>
            <w:color w:val="000000" w:themeColor="text1"/>
          </w:rPr>
          <w:t>Bellman-Ford Algorithm</w:t>
        </w:r>
        <w:r w:rsidRPr="00625E81">
          <w:rPr>
            <w:color w:val="000000" w:themeColor="text1"/>
          </w:rPr>
          <w:t xml:space="preserve"> for finding single-source shortest paths as well as </w:t>
        </w:r>
        <w:r w:rsidRPr="00625E81">
          <w:rPr>
            <w:rStyle w:val="Strong"/>
            <w:color w:val="000000" w:themeColor="text1"/>
          </w:rPr>
          <w:t>Floyd-Warshall Algorithm</w:t>
        </w:r>
        <w:r w:rsidRPr="00625E81">
          <w:rPr>
            <w:color w:val="000000" w:themeColor="text1"/>
          </w:rPr>
          <w:t xml:space="preserve"> and </w:t>
        </w:r>
        <w:r w:rsidRPr="00625E81">
          <w:rPr>
            <w:rStyle w:val="Strong"/>
            <w:color w:val="000000" w:themeColor="text1"/>
          </w:rPr>
          <w:t>Johnson's Algorithm</w:t>
        </w:r>
        <w:r w:rsidRPr="00625E81">
          <w:rPr>
            <w:color w:val="000000" w:themeColor="text1"/>
          </w:rPr>
          <w:t xml:space="preserve"> for finding all-pairs shortest paths.</w:t>
        </w:r>
      </w:ins>
    </w:p>
    <w:p w:rsidR="00625E81" w:rsidRPr="00625E81" w:rsidRDefault="00625E81" w:rsidP="00625E81">
      <w:pPr>
        <w:pStyle w:val="NormalWeb"/>
        <w:rPr>
          <w:ins w:id="3" w:author="Unknown"/>
          <w:color w:val="000000" w:themeColor="text1"/>
        </w:rPr>
      </w:pPr>
      <w:ins w:id="4" w:author="Unknown">
        <w:r w:rsidRPr="00625E81">
          <w:rPr>
            <w:color w:val="000000" w:themeColor="text1"/>
          </w:rPr>
          <w:t xml:space="preserve">These algorithms require a thorough understanding of graphs. See the </w:t>
        </w:r>
        <w:r w:rsidRPr="00625E81">
          <w:rPr>
            <w:color w:val="000000" w:themeColor="text1"/>
          </w:rPr>
          <w:fldChar w:fldCharType="begin"/>
        </w:r>
        <w:r w:rsidRPr="00625E81">
          <w:rPr>
            <w:color w:val="000000" w:themeColor="text1"/>
          </w:rPr>
          <w:instrText xml:space="preserve"> HYPERLINK "http://www.catonmat.net/blog/mit-introduction-to-algorithms-part-eleven/" </w:instrText>
        </w:r>
        <w:r w:rsidRPr="00625E81">
          <w:rPr>
            <w:color w:val="000000" w:themeColor="text1"/>
          </w:rPr>
          <w:fldChar w:fldCharType="separate"/>
        </w:r>
        <w:r w:rsidRPr="00625E81">
          <w:rPr>
            <w:rStyle w:val="Hyperlink"/>
            <w:color w:val="000000" w:themeColor="text1"/>
          </w:rPr>
          <w:t>previous lecture</w:t>
        </w:r>
        <w:r w:rsidRPr="00625E81">
          <w:rPr>
            <w:color w:val="000000" w:themeColor="text1"/>
          </w:rPr>
          <w:fldChar w:fldCharType="end"/>
        </w:r>
        <w:r w:rsidRPr="00625E81">
          <w:rPr>
            <w:color w:val="000000" w:themeColor="text1"/>
          </w:rPr>
          <w:t xml:space="preserve"> for a good review of graphs.</w:t>
        </w:r>
      </w:ins>
    </w:p>
    <w:p w:rsidR="00625E81" w:rsidRPr="00625E81" w:rsidRDefault="00625E81" w:rsidP="00625E81">
      <w:pPr>
        <w:pStyle w:val="NormalWeb"/>
        <w:rPr>
          <w:ins w:id="5" w:author="Unknown"/>
          <w:color w:val="000000" w:themeColor="text1"/>
        </w:rPr>
      </w:pPr>
      <w:ins w:id="6" w:author="Unknown">
        <w:r w:rsidRPr="00625E81">
          <w:rPr>
            <w:color w:val="000000" w:themeColor="text1"/>
          </w:rPr>
          <w:t xml:space="preserve">Lecture seventeen focuses on the single-source shortest-paths problem: Given a graph G = (V, E), we want to find a shortest path from a given source vertex s </w:t>
        </w:r>
        <w:r w:rsidRPr="00625E81">
          <w:rPr>
            <w:rFonts w:ascii="Cambria Math" w:hAnsi="Cambria Math" w:cs="Cambria Math"/>
            <w:color w:val="000000" w:themeColor="text1"/>
          </w:rPr>
          <w:t>∈</w:t>
        </w:r>
        <w:r w:rsidRPr="00625E81">
          <w:rPr>
            <w:color w:val="000000" w:themeColor="text1"/>
          </w:rPr>
          <w:t xml:space="preserve"> V to each vertex v </w:t>
        </w:r>
        <w:r w:rsidRPr="00625E81">
          <w:rPr>
            <w:rFonts w:ascii="Cambria Math" w:hAnsi="Cambria Math" w:cs="Cambria Math"/>
            <w:color w:val="000000" w:themeColor="text1"/>
          </w:rPr>
          <w:t>∈</w:t>
        </w:r>
        <w:r w:rsidRPr="00625E81">
          <w:rPr>
            <w:color w:val="000000" w:themeColor="text1"/>
          </w:rPr>
          <w:t xml:space="preserve"> V. In this lecture the weights of edges are restricted to be positive which leads it to Dijkstra's algorithm and in a special case when all edges have unit weight to Breadth-first search algorithm.</w:t>
        </w:r>
      </w:ins>
    </w:p>
    <w:p w:rsidR="00625E81" w:rsidRPr="00625E81" w:rsidRDefault="00625E81" w:rsidP="00625E81">
      <w:pPr>
        <w:pStyle w:val="NormalWeb"/>
        <w:rPr>
          <w:ins w:id="7" w:author="Unknown"/>
          <w:color w:val="000000" w:themeColor="text1"/>
        </w:rPr>
      </w:pPr>
      <w:ins w:id="8" w:author="Unknown">
        <w:r w:rsidRPr="00625E81">
          <w:rPr>
            <w:color w:val="000000" w:themeColor="text1"/>
          </w:rPr>
          <w:t>Lecture eighteen also focuses on the same single-source shortest-paths problem, but allows edges to be negative. In this case a negative-weight cycles may exist and Dijkstra's algorithm would no longer work and would produce incorrect results. Bellman-Ford algorithm therefore is introduced that runs slower than Dijkstra's but detects negative cycles. As a corollary it is shown that Bellman-Ford solves Linear Programming problems with constraints in form x</w:t>
        </w:r>
        <w:r w:rsidRPr="00625E81">
          <w:rPr>
            <w:color w:val="000000" w:themeColor="text1"/>
            <w:vertAlign w:val="subscript"/>
          </w:rPr>
          <w:t>j</w:t>
        </w:r>
        <w:r w:rsidRPr="00625E81">
          <w:rPr>
            <w:color w:val="000000" w:themeColor="text1"/>
          </w:rPr>
          <w:t xml:space="preserve"> - x</w:t>
        </w:r>
        <w:r w:rsidRPr="00625E81">
          <w:rPr>
            <w:color w:val="000000" w:themeColor="text1"/>
            <w:vertAlign w:val="subscript"/>
          </w:rPr>
          <w:t>i</w:t>
        </w:r>
        <w:r w:rsidRPr="00625E81">
          <w:rPr>
            <w:color w:val="000000" w:themeColor="text1"/>
          </w:rPr>
          <w:t xml:space="preserve"> &lt;= w</w:t>
        </w:r>
        <w:r w:rsidRPr="00625E81">
          <w:rPr>
            <w:color w:val="000000" w:themeColor="text1"/>
            <w:vertAlign w:val="subscript"/>
          </w:rPr>
          <w:t>ij</w:t>
        </w:r>
        <w:r w:rsidRPr="00625E81">
          <w:rPr>
            <w:color w:val="000000" w:themeColor="text1"/>
          </w:rPr>
          <w:t>.</w:t>
        </w:r>
      </w:ins>
    </w:p>
    <w:p w:rsidR="00625E81" w:rsidRPr="00625E81" w:rsidRDefault="00625E81" w:rsidP="00625E81">
      <w:pPr>
        <w:pStyle w:val="NormalWeb"/>
        <w:rPr>
          <w:ins w:id="9" w:author="Unknown"/>
          <w:color w:val="000000" w:themeColor="text1"/>
        </w:rPr>
      </w:pPr>
      <w:ins w:id="10" w:author="Unknown">
        <w:r w:rsidRPr="00625E81">
          <w:rPr>
            <w:color w:val="000000" w:themeColor="text1"/>
          </w:rPr>
          <w:t>Lecture nineteen focuses on the all-pairs shortest-paths problem: Find a shortest path from u to v for every pair of vertices u and v. Although this problem can be solved by running a single-source algorithm once from each vertex, it can be solved faster with Floyd-Warshall algorithm or Johnson's algorithm.</w:t>
        </w:r>
      </w:ins>
    </w:p>
    <w:p w:rsidR="00625E81" w:rsidRPr="00625E81" w:rsidRDefault="00625E81" w:rsidP="00625E81">
      <w:pPr>
        <w:pStyle w:val="Heading2"/>
        <w:spacing w:after="150"/>
        <w:rPr>
          <w:ins w:id="11" w:author="Unknown"/>
          <w:rFonts w:ascii="Times New Roman" w:hAnsi="Times New Roman" w:cs="Times New Roman"/>
          <w:color w:val="000000" w:themeColor="text1"/>
        </w:rPr>
      </w:pPr>
      <w:ins w:id="12" w:author="Unknown">
        <w:r w:rsidRPr="00625E81">
          <w:rPr>
            <w:rFonts w:ascii="Times New Roman" w:hAnsi="Times New Roman" w:cs="Times New Roman"/>
            <w:color w:val="000000" w:themeColor="text1"/>
          </w:rPr>
          <w:t>Lecture 17: Shortest Paths I: Single-Source Shortest Paths and Dijkstra's Algorithm</w:t>
        </w:r>
      </w:ins>
    </w:p>
    <w:p w:rsidR="00625E81" w:rsidRPr="00625E81" w:rsidRDefault="00625E81" w:rsidP="00625E81">
      <w:pPr>
        <w:pStyle w:val="NormalWeb"/>
        <w:rPr>
          <w:ins w:id="13" w:author="Unknown"/>
          <w:color w:val="000000" w:themeColor="text1"/>
        </w:rPr>
      </w:pPr>
      <w:ins w:id="14" w:author="Unknown">
        <w:r w:rsidRPr="00625E81">
          <w:rPr>
            <w:color w:val="000000" w:themeColor="text1"/>
          </w:rPr>
          <w:t>Lecture seventeen starts with a small review of paths and shortest paths.</w:t>
        </w:r>
      </w:ins>
    </w:p>
    <w:p w:rsidR="00625E81" w:rsidRPr="00625E81" w:rsidRDefault="00625E81" w:rsidP="00625E81">
      <w:pPr>
        <w:pStyle w:val="NormalWeb"/>
        <w:rPr>
          <w:ins w:id="15" w:author="Unknown"/>
          <w:color w:val="000000" w:themeColor="text1"/>
        </w:rPr>
      </w:pPr>
      <w:ins w:id="16" w:author="Unknown">
        <w:r w:rsidRPr="00625E81">
          <w:rPr>
            <w:color w:val="000000" w:themeColor="text1"/>
          </w:rPr>
          <w:t xml:space="preserve">It reminds that given a graph G = (V, E, w), where V is a set of vertices, E is a set of edges and w is weight function that maps edges to real-valued weights, a </w:t>
        </w:r>
        <w:r w:rsidRPr="00625E81">
          <w:rPr>
            <w:rStyle w:val="Strong"/>
            <w:color w:val="000000" w:themeColor="text1"/>
          </w:rPr>
          <w:t>path</w:t>
        </w:r>
        <w:r w:rsidRPr="00625E81">
          <w:rPr>
            <w:color w:val="000000" w:themeColor="text1"/>
          </w:rPr>
          <w:t xml:space="preserve"> p from a vertex u to a vertex v in this graph is a sequence of vertices (v</w:t>
        </w:r>
        <w:r w:rsidRPr="00625E81">
          <w:rPr>
            <w:color w:val="000000" w:themeColor="text1"/>
            <w:vertAlign w:val="subscript"/>
          </w:rPr>
          <w:t>0</w:t>
        </w:r>
        <w:r w:rsidRPr="00625E81">
          <w:rPr>
            <w:color w:val="000000" w:themeColor="text1"/>
          </w:rPr>
          <w:t>, v</w:t>
        </w:r>
        <w:r w:rsidRPr="00625E81">
          <w:rPr>
            <w:color w:val="000000" w:themeColor="text1"/>
            <w:vertAlign w:val="subscript"/>
          </w:rPr>
          <w:t>1</w:t>
        </w:r>
        <w:r w:rsidRPr="00625E81">
          <w:rPr>
            <w:color w:val="000000" w:themeColor="text1"/>
          </w:rPr>
          <w:t>, ..., v</w:t>
        </w:r>
        <w:r w:rsidRPr="00625E81">
          <w:rPr>
            <w:color w:val="000000" w:themeColor="text1"/>
            <w:vertAlign w:val="subscript"/>
          </w:rPr>
          <w:t>k</w:t>
        </w:r>
        <w:r w:rsidRPr="00625E81">
          <w:rPr>
            <w:color w:val="000000" w:themeColor="text1"/>
          </w:rPr>
          <w:t>) such that u = v</w:t>
        </w:r>
        <w:r w:rsidRPr="00625E81">
          <w:rPr>
            <w:color w:val="000000" w:themeColor="text1"/>
            <w:vertAlign w:val="subscript"/>
          </w:rPr>
          <w:t>0</w:t>
        </w:r>
        <w:r w:rsidRPr="00625E81">
          <w:rPr>
            <w:color w:val="000000" w:themeColor="text1"/>
          </w:rPr>
          <w:t>, v = v</w:t>
        </w:r>
        <w:r w:rsidRPr="00625E81">
          <w:rPr>
            <w:color w:val="000000" w:themeColor="text1"/>
            <w:vertAlign w:val="subscript"/>
          </w:rPr>
          <w:t>k</w:t>
        </w:r>
        <w:r w:rsidRPr="00625E81">
          <w:rPr>
            <w:color w:val="000000" w:themeColor="text1"/>
          </w:rPr>
          <w:t xml:space="preserve"> and (v</w:t>
        </w:r>
        <w:r w:rsidRPr="00625E81">
          <w:rPr>
            <w:color w:val="000000" w:themeColor="text1"/>
            <w:vertAlign w:val="subscript"/>
          </w:rPr>
          <w:t>i-1</w:t>
        </w:r>
        <w:r w:rsidRPr="00625E81">
          <w:rPr>
            <w:color w:val="000000" w:themeColor="text1"/>
          </w:rPr>
          <w:t>, v</w:t>
        </w:r>
        <w:r w:rsidRPr="00625E81">
          <w:rPr>
            <w:color w:val="000000" w:themeColor="text1"/>
            <w:vertAlign w:val="subscript"/>
          </w:rPr>
          <w:t>i</w:t>
        </w:r>
        <w:r w:rsidRPr="00625E81">
          <w:rPr>
            <w:color w:val="000000" w:themeColor="text1"/>
          </w:rPr>
          <w:t xml:space="preserve">) </w:t>
        </w:r>
        <w:r w:rsidRPr="00625E81">
          <w:rPr>
            <w:rFonts w:ascii="Cambria Math" w:hAnsi="Cambria Math" w:cs="Cambria Math"/>
            <w:color w:val="000000" w:themeColor="text1"/>
          </w:rPr>
          <w:t>∈</w:t>
        </w:r>
        <w:r w:rsidRPr="00625E81">
          <w:rPr>
            <w:color w:val="000000" w:themeColor="text1"/>
          </w:rPr>
          <w:t xml:space="preserve"> E. The weight w(p) of this path is a sum of weights over all edges = w(v</w:t>
        </w:r>
        <w:r w:rsidRPr="00625E81">
          <w:rPr>
            <w:color w:val="000000" w:themeColor="text1"/>
            <w:vertAlign w:val="subscript"/>
          </w:rPr>
          <w:t>0</w:t>
        </w:r>
        <w:r w:rsidRPr="00625E81">
          <w:rPr>
            <w:color w:val="000000" w:themeColor="text1"/>
          </w:rPr>
          <w:t>, v</w:t>
        </w:r>
        <w:r w:rsidRPr="00625E81">
          <w:rPr>
            <w:color w:val="000000" w:themeColor="text1"/>
            <w:vertAlign w:val="subscript"/>
          </w:rPr>
          <w:t>1</w:t>
        </w:r>
        <w:r w:rsidRPr="00625E81">
          <w:rPr>
            <w:color w:val="000000" w:themeColor="text1"/>
          </w:rPr>
          <w:t>) + w(v</w:t>
        </w:r>
        <w:r w:rsidRPr="00625E81">
          <w:rPr>
            <w:color w:val="000000" w:themeColor="text1"/>
            <w:vertAlign w:val="subscript"/>
          </w:rPr>
          <w:t>1</w:t>
        </w:r>
        <w:r w:rsidRPr="00625E81">
          <w:rPr>
            <w:color w:val="000000" w:themeColor="text1"/>
          </w:rPr>
          <w:t>, v</w:t>
        </w:r>
        <w:r w:rsidRPr="00625E81">
          <w:rPr>
            <w:color w:val="000000" w:themeColor="text1"/>
            <w:vertAlign w:val="subscript"/>
          </w:rPr>
          <w:t>2</w:t>
        </w:r>
        <w:r w:rsidRPr="00625E81">
          <w:rPr>
            <w:color w:val="000000" w:themeColor="text1"/>
          </w:rPr>
          <w:t>) + ... + w(v</w:t>
        </w:r>
        <w:r w:rsidRPr="00625E81">
          <w:rPr>
            <w:color w:val="000000" w:themeColor="text1"/>
            <w:vertAlign w:val="subscript"/>
          </w:rPr>
          <w:t>k-1</w:t>
        </w:r>
        <w:r w:rsidRPr="00625E81">
          <w:rPr>
            <w:color w:val="000000" w:themeColor="text1"/>
          </w:rPr>
          <w:t>, v</w:t>
        </w:r>
        <w:r w:rsidRPr="00625E81">
          <w:rPr>
            <w:color w:val="000000" w:themeColor="text1"/>
            <w:vertAlign w:val="subscript"/>
          </w:rPr>
          <w:t>k</w:t>
        </w:r>
        <w:r w:rsidRPr="00625E81">
          <w:rPr>
            <w:color w:val="000000" w:themeColor="text1"/>
          </w:rPr>
          <w:t xml:space="preserve">). It also reminds that a </w:t>
        </w:r>
        <w:r w:rsidRPr="00625E81">
          <w:rPr>
            <w:rStyle w:val="Strong"/>
            <w:color w:val="000000" w:themeColor="text1"/>
          </w:rPr>
          <w:t>shortest path</w:t>
        </w:r>
        <w:r w:rsidRPr="00625E81">
          <w:rPr>
            <w:color w:val="000000" w:themeColor="text1"/>
          </w:rPr>
          <w:t xml:space="preserve"> from u to v is the path with minimum weight of all paths from u to v, and that a shortest path in a graph might not exist if it contains a negative weight cycle.</w:t>
        </w:r>
      </w:ins>
    </w:p>
    <w:p w:rsidR="00625E81" w:rsidRPr="00625E81" w:rsidRDefault="00625E81" w:rsidP="00625E81">
      <w:pPr>
        <w:pStyle w:val="NormalWeb"/>
        <w:rPr>
          <w:ins w:id="17" w:author="Unknown"/>
          <w:color w:val="000000" w:themeColor="text1"/>
        </w:rPr>
      </w:pPr>
      <w:ins w:id="18" w:author="Unknown">
        <w:r w:rsidRPr="00625E81">
          <w:rPr>
            <w:color w:val="000000" w:themeColor="text1"/>
            <w:highlight w:val="yellow"/>
          </w:rPr>
          <w:t>The lecture then notes that shortest paths exhibit the optimal substructure property - a subpath of a shortest path is also a shortest path</w:t>
        </w:r>
        <w:r w:rsidRPr="00625E81">
          <w:rPr>
            <w:color w:val="000000" w:themeColor="text1"/>
          </w:rPr>
          <w:t xml:space="preserve">. The proof of this property is given by cut and paste argument. If you remember from previous two lectures on </w:t>
        </w:r>
        <w:r w:rsidRPr="00625E81">
          <w:rPr>
            <w:color w:val="000000" w:themeColor="text1"/>
          </w:rPr>
          <w:fldChar w:fldCharType="begin"/>
        </w:r>
        <w:r w:rsidRPr="00625E81">
          <w:rPr>
            <w:color w:val="000000" w:themeColor="text1"/>
          </w:rPr>
          <w:instrText xml:space="preserve"> HYPERLINK "http://www.catonmat.net/blog/mit-introduction-to-algorithms-part-ten/" </w:instrText>
        </w:r>
        <w:r w:rsidRPr="00625E81">
          <w:rPr>
            <w:color w:val="000000" w:themeColor="text1"/>
          </w:rPr>
          <w:fldChar w:fldCharType="separate"/>
        </w:r>
        <w:r w:rsidRPr="00625E81">
          <w:rPr>
            <w:rStyle w:val="Hyperlink"/>
            <w:color w:val="000000" w:themeColor="text1"/>
          </w:rPr>
          <w:t>dynamic programming</w:t>
        </w:r>
        <w:r w:rsidRPr="00625E81">
          <w:rPr>
            <w:color w:val="000000" w:themeColor="text1"/>
          </w:rPr>
          <w:fldChar w:fldCharType="end"/>
        </w:r>
        <w:r w:rsidRPr="00625E81">
          <w:rPr>
            <w:color w:val="000000" w:themeColor="text1"/>
          </w:rPr>
          <w:t xml:space="preserve"> and </w:t>
        </w:r>
        <w:r w:rsidRPr="00625E81">
          <w:rPr>
            <w:color w:val="000000" w:themeColor="text1"/>
          </w:rPr>
          <w:fldChar w:fldCharType="begin"/>
        </w:r>
        <w:r w:rsidRPr="00625E81">
          <w:rPr>
            <w:color w:val="000000" w:themeColor="text1"/>
          </w:rPr>
          <w:instrText xml:space="preserve"> HYPERLINK "http://www.catonmat.net/blog/mit-introduction-to-algorithms-part-eleven/" </w:instrText>
        </w:r>
        <w:r w:rsidRPr="00625E81">
          <w:rPr>
            <w:color w:val="000000" w:themeColor="text1"/>
          </w:rPr>
          <w:fldChar w:fldCharType="separate"/>
        </w:r>
        <w:r w:rsidRPr="00625E81">
          <w:rPr>
            <w:rStyle w:val="Hyperlink"/>
            <w:color w:val="000000" w:themeColor="text1"/>
          </w:rPr>
          <w:t>greedy algorithms</w:t>
        </w:r>
        <w:r w:rsidRPr="00625E81">
          <w:rPr>
            <w:color w:val="000000" w:themeColor="text1"/>
          </w:rPr>
          <w:fldChar w:fldCharType="end"/>
        </w:r>
        <w:r w:rsidRPr="00625E81">
          <w:rPr>
            <w:color w:val="000000" w:themeColor="text1"/>
          </w:rPr>
          <w:t>, an optimal substructure property suggests that these two techniques could be applied to solve the problem efficiently. Indeed, applying the greedy idea, Dijkstra's algorithm emerges.</w:t>
        </w:r>
      </w:ins>
    </w:p>
    <w:p w:rsidR="00625E81" w:rsidRPr="00625E81" w:rsidRDefault="00625E81" w:rsidP="00625E81">
      <w:pPr>
        <w:pStyle w:val="NormalWeb"/>
        <w:rPr>
          <w:ins w:id="19" w:author="Unknown"/>
          <w:color w:val="000000" w:themeColor="text1"/>
        </w:rPr>
      </w:pPr>
      <w:ins w:id="20" w:author="Unknown">
        <w:r w:rsidRPr="00625E81">
          <w:rPr>
            <w:color w:val="000000" w:themeColor="text1"/>
          </w:rPr>
          <w:lastRenderedPageBreak/>
          <w:t xml:space="preserve">Here is a somewhat precise definition of single-source shortest paths problem with non-negative edge weights: Given a graph G = (V, E), and a starting vertex s </w:t>
        </w:r>
        <w:r w:rsidRPr="00625E81">
          <w:rPr>
            <w:rFonts w:ascii="Cambria Math" w:hAnsi="Cambria Math" w:cs="Cambria Math"/>
            <w:color w:val="000000" w:themeColor="text1"/>
          </w:rPr>
          <w:t>∈</w:t>
        </w:r>
        <w:r w:rsidRPr="00625E81">
          <w:rPr>
            <w:color w:val="000000" w:themeColor="text1"/>
          </w:rPr>
          <w:t xml:space="preserve"> V, find shortest-path weights for all vertices v </w:t>
        </w:r>
        <w:r w:rsidRPr="00625E81">
          <w:rPr>
            <w:rFonts w:ascii="Cambria Math" w:hAnsi="Cambria Math" w:cs="Cambria Math"/>
            <w:color w:val="000000" w:themeColor="text1"/>
          </w:rPr>
          <w:t>∈</w:t>
        </w:r>
        <w:r w:rsidRPr="00625E81">
          <w:rPr>
            <w:color w:val="000000" w:themeColor="text1"/>
          </w:rPr>
          <w:t xml:space="preserve"> V.</w:t>
        </w:r>
      </w:ins>
    </w:p>
    <w:p w:rsidR="00625E81" w:rsidRPr="00625E81" w:rsidRDefault="00625E81" w:rsidP="00625E81">
      <w:pPr>
        <w:pStyle w:val="NormalWeb"/>
        <w:rPr>
          <w:ins w:id="21" w:author="Unknown"/>
          <w:color w:val="000000" w:themeColor="text1"/>
          <w:highlight w:val="yellow"/>
        </w:rPr>
      </w:pPr>
      <w:ins w:id="22" w:author="Unknown">
        <w:r w:rsidRPr="00625E81">
          <w:rPr>
            <w:color w:val="000000" w:themeColor="text1"/>
            <w:highlight w:val="yellow"/>
          </w:rPr>
          <w:t>Here is the greedy idea of Dijkstra's algorithm:</w:t>
        </w:r>
      </w:ins>
    </w:p>
    <w:p w:rsidR="00625E81" w:rsidRPr="00625E81" w:rsidRDefault="00625E81" w:rsidP="00625E81">
      <w:pPr>
        <w:numPr>
          <w:ilvl w:val="0"/>
          <w:numId w:val="9"/>
        </w:numPr>
        <w:spacing w:before="100" w:beforeAutospacing="1" w:after="100" w:afterAutospacing="1"/>
        <w:jc w:val="left"/>
        <w:rPr>
          <w:ins w:id="23" w:author="Unknown"/>
          <w:rFonts w:ascii="Times New Roman" w:hAnsi="Times New Roman" w:cs="Times New Roman"/>
          <w:color w:val="000000" w:themeColor="text1"/>
          <w:highlight w:val="yellow"/>
        </w:rPr>
      </w:pPr>
      <w:ins w:id="24" w:author="Unknown">
        <w:r w:rsidRPr="00625E81">
          <w:rPr>
            <w:rFonts w:ascii="Times New Roman" w:hAnsi="Times New Roman" w:cs="Times New Roman"/>
            <w:color w:val="000000" w:themeColor="text1"/>
            <w:highlight w:val="yellow"/>
          </w:rPr>
          <w:t xml:space="preserve">1. Maintain a set S of vertices whose shortest-path from s are known (s </w:t>
        </w:r>
        <w:r w:rsidRPr="00625E81">
          <w:rPr>
            <w:rFonts w:ascii="Cambria Math" w:hAnsi="Cambria Math" w:cs="Cambria Math"/>
            <w:color w:val="000000" w:themeColor="text1"/>
            <w:highlight w:val="yellow"/>
          </w:rPr>
          <w:t>∈</w:t>
        </w:r>
        <w:r w:rsidRPr="00625E81">
          <w:rPr>
            <w:rFonts w:ascii="Times New Roman" w:hAnsi="Times New Roman" w:cs="Times New Roman"/>
            <w:color w:val="000000" w:themeColor="text1"/>
            <w:highlight w:val="yellow"/>
          </w:rPr>
          <w:t xml:space="preserve"> S initially).</w:t>
        </w:r>
      </w:ins>
    </w:p>
    <w:p w:rsidR="00625E81" w:rsidRPr="00625E81" w:rsidRDefault="00625E81" w:rsidP="00625E81">
      <w:pPr>
        <w:numPr>
          <w:ilvl w:val="0"/>
          <w:numId w:val="9"/>
        </w:numPr>
        <w:spacing w:before="100" w:beforeAutospacing="1" w:after="100" w:afterAutospacing="1"/>
        <w:jc w:val="left"/>
        <w:rPr>
          <w:ins w:id="25" w:author="Unknown"/>
          <w:rFonts w:ascii="Times New Roman" w:hAnsi="Times New Roman" w:cs="Times New Roman"/>
          <w:color w:val="000000" w:themeColor="text1"/>
          <w:highlight w:val="yellow"/>
        </w:rPr>
      </w:pPr>
      <w:ins w:id="26" w:author="Unknown">
        <w:r w:rsidRPr="00625E81">
          <w:rPr>
            <w:rFonts w:ascii="Times New Roman" w:hAnsi="Times New Roman" w:cs="Times New Roman"/>
            <w:color w:val="000000" w:themeColor="text1"/>
            <w:highlight w:val="yellow"/>
          </w:rPr>
          <w:t>2. At each step add vertex v from the set V-S to the set S. Choose v that has minimal distance from s (be greedy).</w:t>
        </w:r>
      </w:ins>
    </w:p>
    <w:p w:rsidR="00625E81" w:rsidRPr="00625E81" w:rsidRDefault="00625E81" w:rsidP="00625E81">
      <w:pPr>
        <w:numPr>
          <w:ilvl w:val="0"/>
          <w:numId w:val="9"/>
        </w:numPr>
        <w:spacing w:before="100" w:beforeAutospacing="1" w:after="100" w:afterAutospacing="1"/>
        <w:jc w:val="left"/>
        <w:rPr>
          <w:ins w:id="27" w:author="Unknown"/>
          <w:rFonts w:ascii="Times New Roman" w:hAnsi="Times New Roman" w:cs="Times New Roman"/>
          <w:color w:val="000000" w:themeColor="text1"/>
          <w:highlight w:val="yellow"/>
        </w:rPr>
      </w:pPr>
      <w:ins w:id="28" w:author="Unknown">
        <w:r w:rsidRPr="00625E81">
          <w:rPr>
            <w:rFonts w:ascii="Times New Roman" w:hAnsi="Times New Roman" w:cs="Times New Roman"/>
            <w:color w:val="000000" w:themeColor="text1"/>
            <w:highlight w:val="yellow"/>
          </w:rPr>
          <w:t>3. Update the distance estimates of vertices adjacent to v.</w:t>
        </w:r>
      </w:ins>
    </w:p>
    <w:p w:rsidR="00625E81" w:rsidRPr="00625E81" w:rsidRDefault="00625E81" w:rsidP="00625E81">
      <w:pPr>
        <w:pStyle w:val="NormalWeb"/>
        <w:rPr>
          <w:ins w:id="29" w:author="Unknown"/>
          <w:color w:val="000000" w:themeColor="text1"/>
        </w:rPr>
      </w:pPr>
      <w:ins w:id="30" w:author="Unknown">
        <w:r w:rsidRPr="00625E81">
          <w:rPr>
            <w:color w:val="000000" w:themeColor="text1"/>
          </w:rPr>
          <w:t xml:space="preserve">I have also posted a video interview with Edsger Dijkstra - </w:t>
        </w:r>
        <w:r w:rsidRPr="00625E81">
          <w:rPr>
            <w:color w:val="000000" w:themeColor="text1"/>
          </w:rPr>
          <w:fldChar w:fldCharType="begin"/>
        </w:r>
        <w:r w:rsidRPr="00625E81">
          <w:rPr>
            <w:color w:val="000000" w:themeColor="text1"/>
          </w:rPr>
          <w:instrText xml:space="preserve"> HYPERLINK "http://www.catonmat.net/blog/edsger-dijkstra-discipline-in-thought/" </w:instrText>
        </w:r>
        <w:r w:rsidRPr="00625E81">
          <w:rPr>
            <w:color w:val="000000" w:themeColor="text1"/>
          </w:rPr>
          <w:fldChar w:fldCharType="separate"/>
        </w:r>
        <w:r w:rsidRPr="00625E81">
          <w:rPr>
            <w:rStyle w:val="Hyperlink"/>
            <w:color w:val="000000" w:themeColor="text1"/>
          </w:rPr>
          <w:t>Edsger Dijkstra: Discipline in Thought</w:t>
        </w:r>
        <w:r w:rsidRPr="00625E81">
          <w:rPr>
            <w:color w:val="000000" w:themeColor="text1"/>
          </w:rPr>
          <w:fldChar w:fldCharType="end"/>
        </w:r>
        <w:r w:rsidRPr="00625E81">
          <w:rPr>
            <w:color w:val="000000" w:themeColor="text1"/>
          </w:rPr>
          <w:t>, please take a look if you want to see how Dijkstra looked like. :)</w:t>
        </w:r>
      </w:ins>
    </w:p>
    <w:p w:rsidR="00625E81" w:rsidRPr="00625E81" w:rsidRDefault="00625E81" w:rsidP="00625E81">
      <w:pPr>
        <w:pStyle w:val="NormalWeb"/>
        <w:rPr>
          <w:ins w:id="31" w:author="Unknown"/>
          <w:color w:val="000000" w:themeColor="text1"/>
        </w:rPr>
      </w:pPr>
      <w:ins w:id="32" w:author="Unknown">
        <w:r w:rsidRPr="00625E81">
          <w:rPr>
            <w:color w:val="000000" w:themeColor="text1"/>
          </w:rPr>
          <w:t>The lecture continues with an example of running Dijkstra's algorithm on a non-trivial graph. It also introduces to a concept of a shortest path tree - a tree that is formed by edges that were last relaxed in each iteration (hard to explain in English, see lecture at 43:40).</w:t>
        </w:r>
      </w:ins>
    </w:p>
    <w:p w:rsidR="00625E81" w:rsidRPr="00625E81" w:rsidRDefault="00625E81" w:rsidP="00625E81">
      <w:pPr>
        <w:pStyle w:val="NormalWeb"/>
        <w:rPr>
          <w:ins w:id="33" w:author="Unknown"/>
          <w:color w:val="000000" w:themeColor="text1"/>
        </w:rPr>
      </w:pPr>
      <w:ins w:id="34" w:author="Unknown">
        <w:r w:rsidRPr="00625E81">
          <w:rPr>
            <w:color w:val="000000" w:themeColor="text1"/>
          </w:rPr>
          <w:t>The other half of lecture is devoted to three correctness arguments of Dijkstra's algorithm. The first one proves that relaxation never makes a mistake. The second proves that relaxation always makes the right greedy choice. And the third proves that when algorithm terminates the results are correct.</w:t>
        </w:r>
      </w:ins>
    </w:p>
    <w:p w:rsidR="00625E81" w:rsidRPr="00625E81" w:rsidRDefault="00625E81" w:rsidP="00625E81">
      <w:pPr>
        <w:pStyle w:val="NormalWeb"/>
        <w:rPr>
          <w:ins w:id="35" w:author="Unknown"/>
          <w:color w:val="000000" w:themeColor="text1"/>
        </w:rPr>
      </w:pPr>
      <w:ins w:id="36" w:author="Unknown">
        <w:r w:rsidRPr="00625E81">
          <w:rPr>
            <w:color w:val="000000" w:themeColor="text1"/>
          </w:rPr>
          <w:t>At the final minutes of lecture, running time of Dijkstra's algorithm is analyzed. Turns out that the running time depends on what data structure is used for maintaining the priority queue of the set V-S (step 2). If we use an array, the running time is O(V</w:t>
        </w:r>
        <w:r w:rsidRPr="00625E81">
          <w:rPr>
            <w:color w:val="000000" w:themeColor="text1"/>
            <w:vertAlign w:val="superscript"/>
          </w:rPr>
          <w:t>2</w:t>
        </w:r>
        <w:r w:rsidRPr="00625E81">
          <w:rPr>
            <w:color w:val="000000" w:themeColor="text1"/>
          </w:rPr>
          <w:t>), if we use binary heap, it's O(E·lg(V)) and if we use Fibonacci heap, it's O(E + V·lg(V)).</w:t>
        </w:r>
      </w:ins>
    </w:p>
    <w:p w:rsidR="00625E81" w:rsidRPr="00625E81" w:rsidRDefault="00625E81" w:rsidP="00625E81">
      <w:pPr>
        <w:pStyle w:val="NormalWeb"/>
        <w:rPr>
          <w:ins w:id="37" w:author="Unknown"/>
          <w:color w:val="000000" w:themeColor="text1"/>
        </w:rPr>
      </w:pPr>
      <w:ins w:id="38" w:author="Unknown">
        <w:r w:rsidRPr="00625E81">
          <w:rPr>
            <w:color w:val="000000" w:themeColor="text1"/>
          </w:rPr>
          <w:t>Finally a special case of weighted graphs is considered when all weights are unit weights. In this case a single-source shortest-paths problem can be solved by a the Breadth-first search (BFS) algorithm that is actually a simpler version of Dijkstra's algorithm with priority queue replaced by a FIFO! The running time of BFS is O(V+E).</w:t>
        </w:r>
      </w:ins>
    </w:p>
    <w:p w:rsidR="00BE01B7" w:rsidRPr="00625E81" w:rsidRDefault="00BE01B7" w:rsidP="00625E81">
      <w:pPr>
        <w:rPr>
          <w:rFonts w:ascii="Times New Roman" w:hAnsi="Times New Roman" w:cs="Times New Roman"/>
          <w:color w:val="000000" w:themeColor="text1"/>
        </w:rPr>
      </w:pPr>
    </w:p>
    <w:sectPr w:rsidR="00BE01B7" w:rsidRPr="00625E81" w:rsidSect="00625E8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 w:name="Cambria Math">
    <w:panose1 w:val="02040503050406030204"/>
    <w:charset w:val="BA"/>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5047"/>
    <w:multiLevelType w:val="multilevel"/>
    <w:tmpl w:val="12A4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B584F"/>
    <w:multiLevelType w:val="multilevel"/>
    <w:tmpl w:val="44A6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CA65BB"/>
    <w:multiLevelType w:val="multilevel"/>
    <w:tmpl w:val="E316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82838"/>
    <w:multiLevelType w:val="multilevel"/>
    <w:tmpl w:val="72E6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A04F02"/>
    <w:multiLevelType w:val="multilevel"/>
    <w:tmpl w:val="A636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5C2EB1"/>
    <w:multiLevelType w:val="multilevel"/>
    <w:tmpl w:val="FF50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B0594F"/>
    <w:multiLevelType w:val="multilevel"/>
    <w:tmpl w:val="023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D41DB5"/>
    <w:multiLevelType w:val="multilevel"/>
    <w:tmpl w:val="D50C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9876CE"/>
    <w:multiLevelType w:val="multilevel"/>
    <w:tmpl w:val="FD4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EC"/>
    <w:rsid w:val="00586000"/>
    <w:rsid w:val="00625E81"/>
    <w:rsid w:val="007F1456"/>
    <w:rsid w:val="00866AEC"/>
    <w:rsid w:val="00A51301"/>
    <w:rsid w:val="00BE01B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E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3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130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E01B7"/>
    <w:pPr>
      <w:spacing w:before="100" w:beforeAutospacing="1" w:after="100" w:afterAutospacing="1"/>
      <w:jc w:val="left"/>
      <w:outlineLvl w:val="3"/>
    </w:pPr>
    <w:rPr>
      <w:rFonts w:ascii="Times New Roman" w:eastAsia="Times New Roman" w:hAnsi="Times New Roman" w:cs="Times New Roman"/>
      <w:b/>
      <w:bCs/>
      <w:sz w:val="24"/>
      <w:szCs w:val="24"/>
      <w:lang w:eastAsia="lt-LT"/>
    </w:rPr>
  </w:style>
  <w:style w:type="paragraph" w:styleId="Heading5">
    <w:name w:val="heading 5"/>
    <w:basedOn w:val="Normal"/>
    <w:next w:val="Normal"/>
    <w:link w:val="Heading5Char"/>
    <w:uiPriority w:val="9"/>
    <w:unhideWhenUsed/>
    <w:qFormat/>
    <w:rsid w:val="00A5130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AEC"/>
    <w:pPr>
      <w:spacing w:before="100" w:beforeAutospacing="1" w:after="100" w:afterAutospacing="1"/>
      <w:jc w:val="left"/>
    </w:pPr>
    <w:rPr>
      <w:rFonts w:ascii="Times New Roman" w:eastAsia="Times New Roman" w:hAnsi="Times New Roman" w:cs="Times New Roman"/>
      <w:sz w:val="24"/>
      <w:szCs w:val="24"/>
      <w:lang w:eastAsia="lt-LT"/>
    </w:rPr>
  </w:style>
  <w:style w:type="character" w:styleId="Hyperlink">
    <w:name w:val="Hyperlink"/>
    <w:basedOn w:val="DefaultParagraphFont"/>
    <w:uiPriority w:val="99"/>
    <w:unhideWhenUsed/>
    <w:rsid w:val="00866AEC"/>
    <w:rPr>
      <w:color w:val="0000FF"/>
      <w:u w:val="single"/>
    </w:rPr>
  </w:style>
  <w:style w:type="paragraph" w:styleId="BalloonText">
    <w:name w:val="Balloon Text"/>
    <w:basedOn w:val="Normal"/>
    <w:link w:val="BalloonTextChar"/>
    <w:uiPriority w:val="99"/>
    <w:semiHidden/>
    <w:unhideWhenUsed/>
    <w:rsid w:val="00866AEC"/>
    <w:rPr>
      <w:rFonts w:ascii="Tahoma" w:hAnsi="Tahoma" w:cs="Tahoma"/>
      <w:sz w:val="16"/>
      <w:szCs w:val="16"/>
    </w:rPr>
  </w:style>
  <w:style w:type="character" w:customStyle="1" w:styleId="BalloonTextChar">
    <w:name w:val="Balloon Text Char"/>
    <w:basedOn w:val="DefaultParagraphFont"/>
    <w:link w:val="BalloonText"/>
    <w:uiPriority w:val="99"/>
    <w:semiHidden/>
    <w:rsid w:val="00866AEC"/>
    <w:rPr>
      <w:rFonts w:ascii="Tahoma" w:hAnsi="Tahoma" w:cs="Tahoma"/>
      <w:sz w:val="16"/>
      <w:szCs w:val="16"/>
    </w:rPr>
  </w:style>
  <w:style w:type="character" w:customStyle="1" w:styleId="Heading4Char">
    <w:name w:val="Heading 4 Char"/>
    <w:basedOn w:val="DefaultParagraphFont"/>
    <w:link w:val="Heading4"/>
    <w:uiPriority w:val="9"/>
    <w:rsid w:val="00BE01B7"/>
    <w:rPr>
      <w:rFonts w:ascii="Times New Roman" w:eastAsia="Times New Roman" w:hAnsi="Times New Roman" w:cs="Times New Roman"/>
      <w:b/>
      <w:bCs/>
      <w:sz w:val="24"/>
      <w:szCs w:val="24"/>
      <w:lang w:eastAsia="lt-LT"/>
    </w:rPr>
  </w:style>
  <w:style w:type="character" w:customStyle="1" w:styleId="math">
    <w:name w:val="math"/>
    <w:basedOn w:val="DefaultParagraphFont"/>
    <w:rsid w:val="00BE01B7"/>
  </w:style>
  <w:style w:type="character" w:customStyle="1" w:styleId="Heading2Char">
    <w:name w:val="Heading 2 Char"/>
    <w:basedOn w:val="DefaultParagraphFont"/>
    <w:link w:val="Heading2"/>
    <w:uiPriority w:val="9"/>
    <w:rsid w:val="00A51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130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A51301"/>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A51301"/>
    <w:rPr>
      <w:color w:val="800080"/>
      <w:u w:val="single"/>
    </w:rPr>
  </w:style>
  <w:style w:type="character" w:customStyle="1" w:styleId="tocnumber">
    <w:name w:val="tocnumber"/>
    <w:basedOn w:val="DefaultParagraphFont"/>
    <w:rsid w:val="00A51301"/>
  </w:style>
  <w:style w:type="character" w:customStyle="1" w:styleId="toctext">
    <w:name w:val="toctext"/>
    <w:basedOn w:val="DefaultParagraphFont"/>
    <w:rsid w:val="00A51301"/>
  </w:style>
  <w:style w:type="character" w:customStyle="1" w:styleId="mw-headline">
    <w:name w:val="mw-headline"/>
    <w:basedOn w:val="DefaultParagraphFont"/>
    <w:rsid w:val="00A51301"/>
  </w:style>
  <w:style w:type="paragraph" w:styleId="HTMLPreformatted">
    <w:name w:val="HTML Preformatted"/>
    <w:basedOn w:val="Normal"/>
    <w:link w:val="HTMLPreformattedChar"/>
    <w:uiPriority w:val="99"/>
    <w:semiHidden/>
    <w:unhideWhenUsed/>
    <w:rsid w:val="00A5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A51301"/>
    <w:rPr>
      <w:rFonts w:ascii="Courier New" w:eastAsia="Times New Roman" w:hAnsi="Courier New" w:cs="Courier New"/>
      <w:sz w:val="20"/>
      <w:szCs w:val="20"/>
      <w:lang w:eastAsia="lt-LT"/>
    </w:rPr>
  </w:style>
  <w:style w:type="character" w:customStyle="1" w:styleId="Heading1Char">
    <w:name w:val="Heading 1 Char"/>
    <w:basedOn w:val="DefaultParagraphFont"/>
    <w:link w:val="Heading1"/>
    <w:uiPriority w:val="9"/>
    <w:rsid w:val="00625E81"/>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625E81"/>
    <w:pPr>
      <w:pBdr>
        <w:bottom w:val="single" w:sz="6" w:space="1" w:color="auto"/>
      </w:pBdr>
      <w:jc w:val="center"/>
    </w:pPr>
    <w:rPr>
      <w:rFonts w:ascii="Arial" w:eastAsia="Times New Roman" w:hAnsi="Arial" w:cs="Arial"/>
      <w:vanish/>
      <w:sz w:val="16"/>
      <w:szCs w:val="16"/>
      <w:lang w:eastAsia="lt-LT"/>
    </w:rPr>
  </w:style>
  <w:style w:type="character" w:customStyle="1" w:styleId="z-TopofFormChar">
    <w:name w:val="z-Top of Form Char"/>
    <w:basedOn w:val="DefaultParagraphFont"/>
    <w:link w:val="z-TopofForm"/>
    <w:uiPriority w:val="99"/>
    <w:semiHidden/>
    <w:rsid w:val="00625E81"/>
    <w:rPr>
      <w:rFonts w:ascii="Arial" w:eastAsia="Times New Roman" w:hAnsi="Arial" w:cs="Arial"/>
      <w:vanish/>
      <w:sz w:val="16"/>
      <w:szCs w:val="16"/>
      <w:lang w:eastAsia="lt-LT"/>
    </w:rPr>
  </w:style>
  <w:style w:type="character" w:customStyle="1" w:styleId="sprev">
    <w:name w:val="sprev"/>
    <w:basedOn w:val="DefaultParagraphFont"/>
    <w:rsid w:val="00625E81"/>
  </w:style>
  <w:style w:type="character" w:customStyle="1" w:styleId="snext">
    <w:name w:val="snext"/>
    <w:basedOn w:val="DefaultParagraphFont"/>
    <w:rsid w:val="00625E81"/>
  </w:style>
  <w:style w:type="paragraph" w:styleId="z-BottomofForm">
    <w:name w:val="HTML Bottom of Form"/>
    <w:basedOn w:val="Normal"/>
    <w:next w:val="Normal"/>
    <w:link w:val="z-BottomofFormChar"/>
    <w:hidden/>
    <w:uiPriority w:val="99"/>
    <w:semiHidden/>
    <w:unhideWhenUsed/>
    <w:rsid w:val="00625E81"/>
    <w:pPr>
      <w:pBdr>
        <w:top w:val="single" w:sz="6" w:space="1" w:color="auto"/>
      </w:pBdr>
      <w:jc w:val="center"/>
    </w:pPr>
    <w:rPr>
      <w:rFonts w:ascii="Arial" w:eastAsia="Times New Roman" w:hAnsi="Arial" w:cs="Arial"/>
      <w:vanish/>
      <w:sz w:val="16"/>
      <w:szCs w:val="16"/>
      <w:lang w:eastAsia="lt-LT"/>
    </w:rPr>
  </w:style>
  <w:style w:type="character" w:customStyle="1" w:styleId="z-BottomofFormChar">
    <w:name w:val="z-Bottom of Form Char"/>
    <w:basedOn w:val="DefaultParagraphFont"/>
    <w:link w:val="z-BottomofForm"/>
    <w:uiPriority w:val="99"/>
    <w:semiHidden/>
    <w:rsid w:val="00625E81"/>
    <w:rPr>
      <w:rFonts w:ascii="Arial" w:eastAsia="Times New Roman" w:hAnsi="Arial" w:cs="Arial"/>
      <w:vanish/>
      <w:sz w:val="16"/>
      <w:szCs w:val="16"/>
      <w:lang w:eastAsia="lt-LT"/>
    </w:rPr>
  </w:style>
  <w:style w:type="character" w:styleId="Strong">
    <w:name w:val="Strong"/>
    <w:basedOn w:val="DefaultParagraphFont"/>
    <w:uiPriority w:val="22"/>
    <w:qFormat/>
    <w:rsid w:val="00625E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E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3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130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E01B7"/>
    <w:pPr>
      <w:spacing w:before="100" w:beforeAutospacing="1" w:after="100" w:afterAutospacing="1"/>
      <w:jc w:val="left"/>
      <w:outlineLvl w:val="3"/>
    </w:pPr>
    <w:rPr>
      <w:rFonts w:ascii="Times New Roman" w:eastAsia="Times New Roman" w:hAnsi="Times New Roman" w:cs="Times New Roman"/>
      <w:b/>
      <w:bCs/>
      <w:sz w:val="24"/>
      <w:szCs w:val="24"/>
      <w:lang w:eastAsia="lt-LT"/>
    </w:rPr>
  </w:style>
  <w:style w:type="paragraph" w:styleId="Heading5">
    <w:name w:val="heading 5"/>
    <w:basedOn w:val="Normal"/>
    <w:next w:val="Normal"/>
    <w:link w:val="Heading5Char"/>
    <w:uiPriority w:val="9"/>
    <w:unhideWhenUsed/>
    <w:qFormat/>
    <w:rsid w:val="00A5130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AEC"/>
    <w:pPr>
      <w:spacing w:before="100" w:beforeAutospacing="1" w:after="100" w:afterAutospacing="1"/>
      <w:jc w:val="left"/>
    </w:pPr>
    <w:rPr>
      <w:rFonts w:ascii="Times New Roman" w:eastAsia="Times New Roman" w:hAnsi="Times New Roman" w:cs="Times New Roman"/>
      <w:sz w:val="24"/>
      <w:szCs w:val="24"/>
      <w:lang w:eastAsia="lt-LT"/>
    </w:rPr>
  </w:style>
  <w:style w:type="character" w:styleId="Hyperlink">
    <w:name w:val="Hyperlink"/>
    <w:basedOn w:val="DefaultParagraphFont"/>
    <w:uiPriority w:val="99"/>
    <w:unhideWhenUsed/>
    <w:rsid w:val="00866AEC"/>
    <w:rPr>
      <w:color w:val="0000FF"/>
      <w:u w:val="single"/>
    </w:rPr>
  </w:style>
  <w:style w:type="paragraph" w:styleId="BalloonText">
    <w:name w:val="Balloon Text"/>
    <w:basedOn w:val="Normal"/>
    <w:link w:val="BalloonTextChar"/>
    <w:uiPriority w:val="99"/>
    <w:semiHidden/>
    <w:unhideWhenUsed/>
    <w:rsid w:val="00866AEC"/>
    <w:rPr>
      <w:rFonts w:ascii="Tahoma" w:hAnsi="Tahoma" w:cs="Tahoma"/>
      <w:sz w:val="16"/>
      <w:szCs w:val="16"/>
    </w:rPr>
  </w:style>
  <w:style w:type="character" w:customStyle="1" w:styleId="BalloonTextChar">
    <w:name w:val="Balloon Text Char"/>
    <w:basedOn w:val="DefaultParagraphFont"/>
    <w:link w:val="BalloonText"/>
    <w:uiPriority w:val="99"/>
    <w:semiHidden/>
    <w:rsid w:val="00866AEC"/>
    <w:rPr>
      <w:rFonts w:ascii="Tahoma" w:hAnsi="Tahoma" w:cs="Tahoma"/>
      <w:sz w:val="16"/>
      <w:szCs w:val="16"/>
    </w:rPr>
  </w:style>
  <w:style w:type="character" w:customStyle="1" w:styleId="Heading4Char">
    <w:name w:val="Heading 4 Char"/>
    <w:basedOn w:val="DefaultParagraphFont"/>
    <w:link w:val="Heading4"/>
    <w:uiPriority w:val="9"/>
    <w:rsid w:val="00BE01B7"/>
    <w:rPr>
      <w:rFonts w:ascii="Times New Roman" w:eastAsia="Times New Roman" w:hAnsi="Times New Roman" w:cs="Times New Roman"/>
      <w:b/>
      <w:bCs/>
      <w:sz w:val="24"/>
      <w:szCs w:val="24"/>
      <w:lang w:eastAsia="lt-LT"/>
    </w:rPr>
  </w:style>
  <w:style w:type="character" w:customStyle="1" w:styleId="math">
    <w:name w:val="math"/>
    <w:basedOn w:val="DefaultParagraphFont"/>
    <w:rsid w:val="00BE01B7"/>
  </w:style>
  <w:style w:type="character" w:customStyle="1" w:styleId="Heading2Char">
    <w:name w:val="Heading 2 Char"/>
    <w:basedOn w:val="DefaultParagraphFont"/>
    <w:link w:val="Heading2"/>
    <w:uiPriority w:val="9"/>
    <w:rsid w:val="00A51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130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A51301"/>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A51301"/>
    <w:rPr>
      <w:color w:val="800080"/>
      <w:u w:val="single"/>
    </w:rPr>
  </w:style>
  <w:style w:type="character" w:customStyle="1" w:styleId="tocnumber">
    <w:name w:val="tocnumber"/>
    <w:basedOn w:val="DefaultParagraphFont"/>
    <w:rsid w:val="00A51301"/>
  </w:style>
  <w:style w:type="character" w:customStyle="1" w:styleId="toctext">
    <w:name w:val="toctext"/>
    <w:basedOn w:val="DefaultParagraphFont"/>
    <w:rsid w:val="00A51301"/>
  </w:style>
  <w:style w:type="character" w:customStyle="1" w:styleId="mw-headline">
    <w:name w:val="mw-headline"/>
    <w:basedOn w:val="DefaultParagraphFont"/>
    <w:rsid w:val="00A51301"/>
  </w:style>
  <w:style w:type="paragraph" w:styleId="HTMLPreformatted">
    <w:name w:val="HTML Preformatted"/>
    <w:basedOn w:val="Normal"/>
    <w:link w:val="HTMLPreformattedChar"/>
    <w:uiPriority w:val="99"/>
    <w:semiHidden/>
    <w:unhideWhenUsed/>
    <w:rsid w:val="00A5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A51301"/>
    <w:rPr>
      <w:rFonts w:ascii="Courier New" w:eastAsia="Times New Roman" w:hAnsi="Courier New" w:cs="Courier New"/>
      <w:sz w:val="20"/>
      <w:szCs w:val="20"/>
      <w:lang w:eastAsia="lt-LT"/>
    </w:rPr>
  </w:style>
  <w:style w:type="character" w:customStyle="1" w:styleId="Heading1Char">
    <w:name w:val="Heading 1 Char"/>
    <w:basedOn w:val="DefaultParagraphFont"/>
    <w:link w:val="Heading1"/>
    <w:uiPriority w:val="9"/>
    <w:rsid w:val="00625E81"/>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625E81"/>
    <w:pPr>
      <w:pBdr>
        <w:bottom w:val="single" w:sz="6" w:space="1" w:color="auto"/>
      </w:pBdr>
      <w:jc w:val="center"/>
    </w:pPr>
    <w:rPr>
      <w:rFonts w:ascii="Arial" w:eastAsia="Times New Roman" w:hAnsi="Arial" w:cs="Arial"/>
      <w:vanish/>
      <w:sz w:val="16"/>
      <w:szCs w:val="16"/>
      <w:lang w:eastAsia="lt-LT"/>
    </w:rPr>
  </w:style>
  <w:style w:type="character" w:customStyle="1" w:styleId="z-TopofFormChar">
    <w:name w:val="z-Top of Form Char"/>
    <w:basedOn w:val="DefaultParagraphFont"/>
    <w:link w:val="z-TopofForm"/>
    <w:uiPriority w:val="99"/>
    <w:semiHidden/>
    <w:rsid w:val="00625E81"/>
    <w:rPr>
      <w:rFonts w:ascii="Arial" w:eastAsia="Times New Roman" w:hAnsi="Arial" w:cs="Arial"/>
      <w:vanish/>
      <w:sz w:val="16"/>
      <w:szCs w:val="16"/>
      <w:lang w:eastAsia="lt-LT"/>
    </w:rPr>
  </w:style>
  <w:style w:type="character" w:customStyle="1" w:styleId="sprev">
    <w:name w:val="sprev"/>
    <w:basedOn w:val="DefaultParagraphFont"/>
    <w:rsid w:val="00625E81"/>
  </w:style>
  <w:style w:type="character" w:customStyle="1" w:styleId="snext">
    <w:name w:val="snext"/>
    <w:basedOn w:val="DefaultParagraphFont"/>
    <w:rsid w:val="00625E81"/>
  </w:style>
  <w:style w:type="paragraph" w:styleId="z-BottomofForm">
    <w:name w:val="HTML Bottom of Form"/>
    <w:basedOn w:val="Normal"/>
    <w:next w:val="Normal"/>
    <w:link w:val="z-BottomofFormChar"/>
    <w:hidden/>
    <w:uiPriority w:val="99"/>
    <w:semiHidden/>
    <w:unhideWhenUsed/>
    <w:rsid w:val="00625E81"/>
    <w:pPr>
      <w:pBdr>
        <w:top w:val="single" w:sz="6" w:space="1" w:color="auto"/>
      </w:pBdr>
      <w:jc w:val="center"/>
    </w:pPr>
    <w:rPr>
      <w:rFonts w:ascii="Arial" w:eastAsia="Times New Roman" w:hAnsi="Arial" w:cs="Arial"/>
      <w:vanish/>
      <w:sz w:val="16"/>
      <w:szCs w:val="16"/>
      <w:lang w:eastAsia="lt-LT"/>
    </w:rPr>
  </w:style>
  <w:style w:type="character" w:customStyle="1" w:styleId="z-BottomofFormChar">
    <w:name w:val="z-Bottom of Form Char"/>
    <w:basedOn w:val="DefaultParagraphFont"/>
    <w:link w:val="z-BottomofForm"/>
    <w:uiPriority w:val="99"/>
    <w:semiHidden/>
    <w:rsid w:val="00625E81"/>
    <w:rPr>
      <w:rFonts w:ascii="Arial" w:eastAsia="Times New Roman" w:hAnsi="Arial" w:cs="Arial"/>
      <w:vanish/>
      <w:sz w:val="16"/>
      <w:szCs w:val="16"/>
      <w:lang w:eastAsia="lt-LT"/>
    </w:rPr>
  </w:style>
  <w:style w:type="character" w:styleId="Strong">
    <w:name w:val="Strong"/>
    <w:basedOn w:val="DefaultParagraphFont"/>
    <w:uiPriority w:val="22"/>
    <w:qFormat/>
    <w:rsid w:val="00625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1769">
      <w:bodyDiv w:val="1"/>
      <w:marLeft w:val="0"/>
      <w:marRight w:val="0"/>
      <w:marTop w:val="0"/>
      <w:marBottom w:val="0"/>
      <w:divBdr>
        <w:top w:val="none" w:sz="0" w:space="0" w:color="auto"/>
        <w:left w:val="none" w:sz="0" w:space="0" w:color="auto"/>
        <w:bottom w:val="none" w:sz="0" w:space="0" w:color="auto"/>
        <w:right w:val="none" w:sz="0" w:space="0" w:color="auto"/>
      </w:divBdr>
      <w:divsChild>
        <w:div w:id="682247452">
          <w:marLeft w:val="0"/>
          <w:marRight w:val="0"/>
          <w:marTop w:val="0"/>
          <w:marBottom w:val="0"/>
          <w:divBdr>
            <w:top w:val="none" w:sz="0" w:space="0" w:color="auto"/>
            <w:left w:val="none" w:sz="0" w:space="0" w:color="auto"/>
            <w:bottom w:val="none" w:sz="0" w:space="0" w:color="auto"/>
            <w:right w:val="none" w:sz="0" w:space="0" w:color="auto"/>
          </w:divBdr>
        </w:div>
      </w:divsChild>
    </w:div>
    <w:div w:id="437454212">
      <w:bodyDiv w:val="1"/>
      <w:marLeft w:val="0"/>
      <w:marRight w:val="0"/>
      <w:marTop w:val="0"/>
      <w:marBottom w:val="0"/>
      <w:divBdr>
        <w:top w:val="none" w:sz="0" w:space="0" w:color="auto"/>
        <w:left w:val="none" w:sz="0" w:space="0" w:color="auto"/>
        <w:bottom w:val="none" w:sz="0" w:space="0" w:color="auto"/>
        <w:right w:val="none" w:sz="0" w:space="0" w:color="auto"/>
      </w:divBdr>
      <w:divsChild>
        <w:div w:id="157700677">
          <w:marLeft w:val="0"/>
          <w:marRight w:val="0"/>
          <w:marTop w:val="150"/>
          <w:marBottom w:val="150"/>
          <w:divBdr>
            <w:top w:val="none" w:sz="0" w:space="0" w:color="auto"/>
            <w:left w:val="none" w:sz="0" w:space="0" w:color="auto"/>
            <w:bottom w:val="none" w:sz="0" w:space="0" w:color="auto"/>
            <w:right w:val="none" w:sz="0" w:space="0" w:color="auto"/>
          </w:divBdr>
          <w:divsChild>
            <w:div w:id="23141878">
              <w:marLeft w:val="0"/>
              <w:marRight w:val="0"/>
              <w:marTop w:val="75"/>
              <w:marBottom w:val="0"/>
              <w:divBdr>
                <w:top w:val="none" w:sz="0" w:space="0" w:color="auto"/>
                <w:left w:val="none" w:sz="0" w:space="0" w:color="auto"/>
                <w:bottom w:val="none" w:sz="0" w:space="0" w:color="auto"/>
                <w:right w:val="none" w:sz="0" w:space="0" w:color="auto"/>
              </w:divBdr>
            </w:div>
          </w:divsChild>
        </w:div>
        <w:div w:id="1232082260">
          <w:marLeft w:val="0"/>
          <w:marRight w:val="0"/>
          <w:marTop w:val="150"/>
          <w:marBottom w:val="150"/>
          <w:divBdr>
            <w:top w:val="none" w:sz="0" w:space="0" w:color="auto"/>
            <w:left w:val="none" w:sz="0" w:space="0" w:color="auto"/>
            <w:bottom w:val="none" w:sz="0" w:space="0" w:color="auto"/>
            <w:right w:val="none" w:sz="0" w:space="0" w:color="auto"/>
          </w:divBdr>
        </w:div>
        <w:div w:id="1079786075">
          <w:marLeft w:val="0"/>
          <w:marRight w:val="0"/>
          <w:marTop w:val="150"/>
          <w:marBottom w:val="150"/>
          <w:divBdr>
            <w:top w:val="none" w:sz="0" w:space="0" w:color="auto"/>
            <w:left w:val="none" w:sz="0" w:space="0" w:color="auto"/>
            <w:bottom w:val="none" w:sz="0" w:space="0" w:color="auto"/>
            <w:right w:val="none" w:sz="0" w:space="0" w:color="auto"/>
          </w:divBdr>
        </w:div>
        <w:div w:id="1339187751">
          <w:marLeft w:val="0"/>
          <w:marRight w:val="0"/>
          <w:marTop w:val="150"/>
          <w:marBottom w:val="150"/>
          <w:divBdr>
            <w:top w:val="none" w:sz="0" w:space="0" w:color="auto"/>
            <w:left w:val="none" w:sz="0" w:space="0" w:color="auto"/>
            <w:bottom w:val="none" w:sz="0" w:space="0" w:color="auto"/>
            <w:right w:val="none" w:sz="0" w:space="0" w:color="auto"/>
          </w:divBdr>
        </w:div>
      </w:divsChild>
    </w:div>
    <w:div w:id="941380602">
      <w:bodyDiv w:val="1"/>
      <w:marLeft w:val="0"/>
      <w:marRight w:val="0"/>
      <w:marTop w:val="0"/>
      <w:marBottom w:val="0"/>
      <w:divBdr>
        <w:top w:val="none" w:sz="0" w:space="0" w:color="auto"/>
        <w:left w:val="none" w:sz="0" w:space="0" w:color="auto"/>
        <w:bottom w:val="none" w:sz="0" w:space="0" w:color="auto"/>
        <w:right w:val="none" w:sz="0" w:space="0" w:color="auto"/>
      </w:divBdr>
    </w:div>
    <w:div w:id="1768303687">
      <w:bodyDiv w:val="1"/>
      <w:marLeft w:val="0"/>
      <w:marRight w:val="0"/>
      <w:marTop w:val="0"/>
      <w:marBottom w:val="0"/>
      <w:divBdr>
        <w:top w:val="none" w:sz="0" w:space="0" w:color="auto"/>
        <w:left w:val="none" w:sz="0" w:space="0" w:color="auto"/>
        <w:bottom w:val="none" w:sz="0" w:space="0" w:color="auto"/>
        <w:right w:val="none" w:sz="0" w:space="0" w:color="auto"/>
      </w:divBdr>
    </w:div>
    <w:div w:id="2099788800">
      <w:bodyDiv w:val="1"/>
      <w:marLeft w:val="0"/>
      <w:marRight w:val="0"/>
      <w:marTop w:val="0"/>
      <w:marBottom w:val="0"/>
      <w:divBdr>
        <w:top w:val="none" w:sz="0" w:space="0" w:color="auto"/>
        <w:left w:val="none" w:sz="0" w:space="0" w:color="auto"/>
        <w:bottom w:val="none" w:sz="0" w:space="0" w:color="auto"/>
        <w:right w:val="none" w:sz="0" w:space="0" w:color="auto"/>
      </w:divBdr>
      <w:divsChild>
        <w:div w:id="1403598324">
          <w:marLeft w:val="0"/>
          <w:marRight w:val="0"/>
          <w:marTop w:val="0"/>
          <w:marBottom w:val="0"/>
          <w:divBdr>
            <w:top w:val="none" w:sz="0" w:space="0" w:color="auto"/>
            <w:left w:val="none" w:sz="0" w:space="0" w:color="auto"/>
            <w:bottom w:val="none" w:sz="0" w:space="0" w:color="auto"/>
            <w:right w:val="none" w:sz="0" w:space="0" w:color="auto"/>
          </w:divBdr>
        </w:div>
        <w:div w:id="1207445052">
          <w:marLeft w:val="0"/>
          <w:marRight w:val="0"/>
          <w:marTop w:val="0"/>
          <w:marBottom w:val="0"/>
          <w:divBdr>
            <w:top w:val="none" w:sz="0" w:space="0" w:color="auto"/>
            <w:left w:val="none" w:sz="0" w:space="0" w:color="auto"/>
            <w:bottom w:val="none" w:sz="0" w:space="0" w:color="auto"/>
            <w:right w:val="none" w:sz="0" w:space="0" w:color="auto"/>
          </w:divBdr>
          <w:divsChild>
            <w:div w:id="2038921281">
              <w:marLeft w:val="0"/>
              <w:marRight w:val="0"/>
              <w:marTop w:val="0"/>
              <w:marBottom w:val="0"/>
              <w:divBdr>
                <w:top w:val="none" w:sz="0" w:space="0" w:color="auto"/>
                <w:left w:val="none" w:sz="0" w:space="0" w:color="auto"/>
                <w:bottom w:val="none" w:sz="0" w:space="0" w:color="auto"/>
                <w:right w:val="none" w:sz="0" w:space="0" w:color="auto"/>
              </w:divBdr>
            </w:div>
            <w:div w:id="1864704698">
              <w:marLeft w:val="0"/>
              <w:marRight w:val="0"/>
              <w:marTop w:val="0"/>
              <w:marBottom w:val="0"/>
              <w:divBdr>
                <w:top w:val="none" w:sz="0" w:space="0" w:color="auto"/>
                <w:left w:val="none" w:sz="0" w:space="0" w:color="auto"/>
                <w:bottom w:val="none" w:sz="0" w:space="0" w:color="auto"/>
                <w:right w:val="none" w:sz="0" w:space="0" w:color="auto"/>
              </w:divBdr>
            </w:div>
          </w:divsChild>
        </w:div>
        <w:div w:id="1309089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atonmat.net/series/mit-introduction-to-algorithm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onmat.net/blog/mit-introduction-to-algorithms-part-twelve/" TargetMode="External"/><Relationship Id="rId5" Type="http://schemas.openxmlformats.org/officeDocument/2006/relationships/settings" Target="settings.xml"/><Relationship Id="rId10" Type="http://schemas.openxmlformats.org/officeDocument/2006/relationships/hyperlink" Target="http://www.catonmat.net/blog/mit-introduction-to-algorithms-part-thirteen/" TargetMode="External"/><Relationship Id="rId4" Type="http://schemas.microsoft.com/office/2007/relationships/stylesWithEffects" Target="stylesWithEffects.xml"/><Relationship Id="rId9" Type="http://schemas.openxmlformats.org/officeDocument/2006/relationships/hyperlink" Target="http://www.catonmat.net/blog/mit-introduction-to-algorithms-part-ele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21E35-B060-4CD8-9639-5319B0C5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4034</Words>
  <Characters>2300</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UAB Elinta</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Eugenijus Macikenas</dc:creator>
  <cp:lastModifiedBy>Eugenijus Macikenas</cp:lastModifiedBy>
  <cp:revision>4</cp:revision>
  <dcterms:created xsi:type="dcterms:W3CDTF">2012-09-07T07:09:00Z</dcterms:created>
  <dcterms:modified xsi:type="dcterms:W3CDTF">2012-10-16T13:19:00Z</dcterms:modified>
</cp:coreProperties>
</file>